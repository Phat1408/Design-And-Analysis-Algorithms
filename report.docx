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A4E5C"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06DD0C72"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69332FFA"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6BC47D5B" w14:textId="77777777" w:rsidR="009D0065" w:rsidRPr="00E357F4" w:rsidRDefault="009D0065" w:rsidP="009D0065">
      <w:pPr>
        <w:pStyle w:val="BodyText"/>
        <w:spacing w:before="7"/>
        <w:jc w:val="center"/>
        <w:rPr>
          <w:sz w:val="19"/>
          <w:lang w:val="vi-VN"/>
        </w:rPr>
      </w:pPr>
    </w:p>
    <w:p w14:paraId="6C0A0FB5" w14:textId="77777777" w:rsidR="009D0065" w:rsidRPr="00E357F4" w:rsidRDefault="00B127A5" w:rsidP="009D0065">
      <w:pPr>
        <w:pStyle w:val="BodyText"/>
        <w:rPr>
          <w:sz w:val="28"/>
          <w:lang w:val="vi-VN"/>
        </w:rPr>
      </w:pPr>
      <w:r w:rsidRPr="00E357F4">
        <w:rPr>
          <w:noProof/>
          <w:lang w:val="en-US" w:eastAsia="ja-JP"/>
        </w:rPr>
        <w:drawing>
          <wp:anchor distT="0" distB="0" distL="114300" distR="114300" simplePos="0" relativeHeight="251658240" behindDoc="0" locked="0" layoutInCell="1" allowOverlap="1" wp14:anchorId="4A8A938A" wp14:editId="414AFC29">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097223" w14:textId="77777777" w:rsidR="009D0065" w:rsidRPr="00E357F4" w:rsidRDefault="009D0065" w:rsidP="009D0065">
      <w:pPr>
        <w:pStyle w:val="BodyText"/>
        <w:rPr>
          <w:sz w:val="28"/>
          <w:lang w:val="vi-VN"/>
        </w:rPr>
      </w:pPr>
    </w:p>
    <w:p w14:paraId="5A6C8B65" w14:textId="77777777" w:rsidR="009D0065" w:rsidRDefault="009A2F7B" w:rsidP="009D0065">
      <w:pPr>
        <w:pStyle w:val="BodyText"/>
        <w:spacing w:before="1"/>
        <w:rPr>
          <w:sz w:val="38"/>
          <w:lang w:val="vi-VN"/>
        </w:rPr>
      </w:pPr>
      <w:r>
        <w:rPr>
          <w:sz w:val="38"/>
          <w:lang w:val="vi-VN"/>
        </w:rPr>
        <w:tab/>
      </w:r>
    </w:p>
    <w:p w14:paraId="112C8400" w14:textId="77777777" w:rsidR="00B127A5" w:rsidRPr="00E357F4" w:rsidRDefault="00B127A5" w:rsidP="009D0065">
      <w:pPr>
        <w:pStyle w:val="BodyText"/>
        <w:spacing w:before="1"/>
        <w:rPr>
          <w:sz w:val="38"/>
          <w:lang w:val="vi-VN"/>
        </w:rPr>
      </w:pPr>
    </w:p>
    <w:p w14:paraId="73D0B376" w14:textId="3EDFF083" w:rsidR="009A2F7B" w:rsidRPr="00D250CD" w:rsidRDefault="00D250CD" w:rsidP="009A2F7B">
      <w:pPr>
        <w:widowControl w:val="0"/>
        <w:suppressAutoHyphens/>
        <w:autoSpaceDE w:val="0"/>
        <w:autoSpaceDN w:val="0"/>
        <w:adjustRightInd w:val="0"/>
        <w:spacing w:before="0" w:after="0"/>
        <w:ind w:right="49" w:hanging="142"/>
        <w:jc w:val="center"/>
        <w:rPr>
          <w:b/>
          <w:sz w:val="28"/>
          <w:szCs w:val="28"/>
        </w:rPr>
      </w:pPr>
      <w:r>
        <w:rPr>
          <w:b/>
          <w:sz w:val="28"/>
          <w:szCs w:val="28"/>
        </w:rPr>
        <w:t>TRẦN VĂN PHÁT- 52100919</w:t>
      </w:r>
    </w:p>
    <w:p w14:paraId="2881B04D" w14:textId="3B8CF2BD" w:rsidR="009D0065" w:rsidRDefault="00D250CD" w:rsidP="009A2F7B">
      <w:pPr>
        <w:widowControl w:val="0"/>
        <w:suppressAutoHyphens/>
        <w:autoSpaceDE w:val="0"/>
        <w:autoSpaceDN w:val="0"/>
        <w:adjustRightInd w:val="0"/>
        <w:spacing w:before="0" w:after="0"/>
        <w:ind w:right="49" w:hanging="142"/>
        <w:jc w:val="center"/>
        <w:rPr>
          <w:b/>
          <w:sz w:val="28"/>
          <w:szCs w:val="28"/>
        </w:rPr>
      </w:pPr>
      <w:r>
        <w:rPr>
          <w:b/>
          <w:sz w:val="28"/>
          <w:szCs w:val="28"/>
        </w:rPr>
        <w:t>HUỜNG QUANG HUY</w:t>
      </w:r>
      <w:r w:rsidR="009A2F7B" w:rsidRPr="009A2F7B">
        <w:rPr>
          <w:b/>
          <w:sz w:val="28"/>
          <w:szCs w:val="28"/>
          <w:lang w:val="vi-VN"/>
        </w:rPr>
        <w:t xml:space="preserve">- </w:t>
      </w:r>
      <w:r>
        <w:rPr>
          <w:b/>
          <w:sz w:val="28"/>
          <w:szCs w:val="28"/>
        </w:rPr>
        <w:t>52100893</w:t>
      </w:r>
    </w:p>
    <w:p w14:paraId="728C8E35" w14:textId="45C06A7B" w:rsidR="00D250CD" w:rsidRPr="00D250CD" w:rsidRDefault="00D250CD" w:rsidP="009A2F7B">
      <w:pPr>
        <w:widowControl w:val="0"/>
        <w:suppressAutoHyphens/>
        <w:autoSpaceDE w:val="0"/>
        <w:autoSpaceDN w:val="0"/>
        <w:adjustRightInd w:val="0"/>
        <w:spacing w:before="0" w:after="0"/>
        <w:ind w:right="49" w:hanging="142"/>
        <w:jc w:val="center"/>
        <w:rPr>
          <w:b/>
          <w:sz w:val="28"/>
          <w:szCs w:val="28"/>
        </w:rPr>
      </w:pPr>
      <w:r>
        <w:rPr>
          <w:b/>
          <w:sz w:val="28"/>
          <w:szCs w:val="28"/>
        </w:rPr>
        <w:t>HUỲNH GIA HUY - 52100919</w:t>
      </w:r>
    </w:p>
    <w:p w14:paraId="12554C52" w14:textId="77777777" w:rsidR="009D0065" w:rsidRPr="00E357F4" w:rsidRDefault="009D0065" w:rsidP="009D0065">
      <w:pPr>
        <w:pStyle w:val="BodyText"/>
        <w:rPr>
          <w:sz w:val="28"/>
          <w:lang w:val="vi-VN"/>
        </w:rPr>
      </w:pPr>
    </w:p>
    <w:p w14:paraId="6D5DB12A" w14:textId="77777777" w:rsidR="009D0065" w:rsidRPr="00E357F4" w:rsidRDefault="009D0065" w:rsidP="009D0065">
      <w:pPr>
        <w:pStyle w:val="BodyText"/>
        <w:rPr>
          <w:sz w:val="28"/>
          <w:lang w:val="vi-VN"/>
        </w:rPr>
      </w:pPr>
    </w:p>
    <w:p w14:paraId="3E628E1F" w14:textId="77777777" w:rsidR="009D0065" w:rsidRPr="00E357F4" w:rsidRDefault="009D0065" w:rsidP="009D0065">
      <w:pPr>
        <w:pStyle w:val="BodyText"/>
        <w:rPr>
          <w:sz w:val="28"/>
          <w:lang w:val="vi-VN"/>
        </w:rPr>
      </w:pPr>
    </w:p>
    <w:p w14:paraId="65F30A75" w14:textId="460105EC" w:rsidR="009D0065" w:rsidRPr="001D49C3" w:rsidRDefault="00D250CD" w:rsidP="009D0065">
      <w:pPr>
        <w:spacing w:line="276" w:lineRule="auto"/>
        <w:ind w:left="540" w:right="550"/>
        <w:jc w:val="center"/>
        <w:rPr>
          <w:sz w:val="48"/>
          <w:szCs w:val="48"/>
        </w:rPr>
      </w:pPr>
      <w:r>
        <w:rPr>
          <w:b/>
          <w:sz w:val="48"/>
          <w:szCs w:val="48"/>
        </w:rPr>
        <w:t>DESIGN AND ANALYSIS OF ALGORITHM FOR DISCOVERING FREQUENT WEIGHTED ITEMSET</w:t>
      </w:r>
    </w:p>
    <w:p w14:paraId="37E52A7B" w14:textId="77777777" w:rsidR="009D0065" w:rsidRPr="00E357F4" w:rsidRDefault="009D0065" w:rsidP="009D0065">
      <w:pPr>
        <w:pStyle w:val="BodyText"/>
        <w:rPr>
          <w:sz w:val="50"/>
          <w:lang w:val="vi-VN"/>
        </w:rPr>
      </w:pPr>
    </w:p>
    <w:p w14:paraId="6D9B93D0" w14:textId="746617B4" w:rsidR="009D0065" w:rsidRDefault="004E3FED" w:rsidP="005E4587">
      <w:pPr>
        <w:spacing w:line="276" w:lineRule="auto"/>
        <w:ind w:left="446" w:right="461"/>
        <w:jc w:val="center"/>
        <w:rPr>
          <w:b/>
          <w:sz w:val="44"/>
          <w:szCs w:val="44"/>
        </w:rPr>
      </w:pPr>
      <w:r>
        <w:rPr>
          <w:b/>
          <w:sz w:val="44"/>
          <w:szCs w:val="44"/>
        </w:rPr>
        <w:t xml:space="preserve">BÁO CÁO </w:t>
      </w:r>
      <w:r w:rsidR="00D250CD">
        <w:rPr>
          <w:b/>
          <w:sz w:val="44"/>
          <w:szCs w:val="44"/>
        </w:rPr>
        <w:t>CUỐI KÌ</w:t>
      </w:r>
    </w:p>
    <w:p w14:paraId="3F4D2D5C" w14:textId="77777777" w:rsidR="00D250CD" w:rsidRDefault="004E3FED" w:rsidP="005E4587">
      <w:pPr>
        <w:spacing w:line="276" w:lineRule="auto"/>
        <w:ind w:left="446" w:right="461"/>
        <w:jc w:val="center"/>
        <w:rPr>
          <w:b/>
          <w:sz w:val="44"/>
          <w:szCs w:val="44"/>
        </w:rPr>
      </w:pPr>
      <w:r>
        <w:rPr>
          <w:b/>
          <w:sz w:val="44"/>
          <w:szCs w:val="44"/>
        </w:rPr>
        <w:t>MÔN</w:t>
      </w:r>
      <w:r w:rsidR="00D250CD">
        <w:rPr>
          <w:b/>
          <w:sz w:val="44"/>
          <w:szCs w:val="44"/>
        </w:rPr>
        <w:t xml:space="preserve"> PHÂN TÍCH VÀ THIẾT KẾ </w:t>
      </w:r>
    </w:p>
    <w:p w14:paraId="04827852" w14:textId="680FC032" w:rsidR="004E3FED" w:rsidRDefault="00D250CD" w:rsidP="005E4587">
      <w:pPr>
        <w:spacing w:line="276" w:lineRule="auto"/>
        <w:ind w:left="446" w:right="461"/>
        <w:jc w:val="center"/>
        <w:rPr>
          <w:b/>
          <w:sz w:val="44"/>
          <w:szCs w:val="44"/>
        </w:rPr>
      </w:pPr>
      <w:r>
        <w:rPr>
          <w:b/>
          <w:sz w:val="44"/>
          <w:szCs w:val="44"/>
        </w:rPr>
        <w:t>GIẢI THUẬT</w:t>
      </w:r>
    </w:p>
    <w:p w14:paraId="7CD62CAC" w14:textId="77777777" w:rsidR="009D0065" w:rsidRPr="00E357F4" w:rsidRDefault="009D0065" w:rsidP="009D0065">
      <w:pPr>
        <w:rPr>
          <w:sz w:val="26"/>
          <w:lang w:val="vi-VN"/>
        </w:rPr>
      </w:pPr>
    </w:p>
    <w:p w14:paraId="3F7CC1F0" w14:textId="77777777" w:rsidR="009A2F7B" w:rsidRDefault="009A2F7B" w:rsidP="00CC16A6">
      <w:pPr>
        <w:spacing w:before="10"/>
        <w:ind w:left="20"/>
        <w:jc w:val="center"/>
        <w:rPr>
          <w:b/>
          <w:sz w:val="28"/>
          <w:lang w:val="vi-VN"/>
        </w:rPr>
      </w:pPr>
    </w:p>
    <w:p w14:paraId="3028ECFB" w14:textId="0F9EF793" w:rsidR="001D49C3" w:rsidRDefault="009D0065" w:rsidP="009A2F7B">
      <w:pPr>
        <w:spacing w:before="10"/>
        <w:ind w:left="20"/>
        <w:jc w:val="center"/>
        <w:rPr>
          <w:sz w:val="28"/>
          <w:szCs w:val="28"/>
          <w:lang w:val="vi-VN"/>
        </w:rPr>
      </w:pPr>
      <w:r w:rsidRPr="00E357F4">
        <w:rPr>
          <w:b/>
          <w:sz w:val="28"/>
          <w:lang w:val="vi-VN"/>
        </w:rPr>
        <w:t>THÀNH PHỐ HỒ CHÍ MINH, NĂM</w:t>
      </w:r>
      <w:bookmarkEnd w:id="0"/>
      <w:r w:rsidR="00D250CD">
        <w:rPr>
          <w:b/>
          <w:sz w:val="28"/>
        </w:rPr>
        <w:t xml:space="preserve"> 2023</w:t>
      </w:r>
      <w:r w:rsidR="001D49C3">
        <w:rPr>
          <w:sz w:val="28"/>
          <w:szCs w:val="28"/>
          <w:lang w:val="vi-VN"/>
        </w:rPr>
        <w:br w:type="page"/>
      </w:r>
    </w:p>
    <w:p w14:paraId="2D181607"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1011D0E7"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1687F6E7"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7917AC3E" w14:textId="77777777" w:rsidR="009D0065" w:rsidRPr="00E357F4" w:rsidRDefault="009D0065" w:rsidP="009D0065">
      <w:pPr>
        <w:pStyle w:val="BodyText"/>
        <w:spacing w:before="7"/>
        <w:jc w:val="center"/>
        <w:rPr>
          <w:sz w:val="19"/>
          <w:lang w:val="vi-VN"/>
        </w:rPr>
      </w:pPr>
    </w:p>
    <w:p w14:paraId="1C37CCCC" w14:textId="77777777" w:rsidR="009D0065" w:rsidRPr="00E357F4" w:rsidRDefault="00B127A5" w:rsidP="009D0065">
      <w:pPr>
        <w:pStyle w:val="BodyText"/>
        <w:rPr>
          <w:sz w:val="28"/>
          <w:lang w:val="vi-VN"/>
        </w:rPr>
      </w:pPr>
      <w:r w:rsidRPr="00E357F4">
        <w:rPr>
          <w:noProof/>
          <w:lang w:val="en-US" w:eastAsia="ja-JP"/>
        </w:rPr>
        <w:drawing>
          <wp:anchor distT="0" distB="0" distL="114300" distR="114300" simplePos="0" relativeHeight="251659264" behindDoc="0" locked="0" layoutInCell="1" allowOverlap="1" wp14:anchorId="74B8815D" wp14:editId="6547D022">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B874C5" w14:textId="77777777" w:rsidR="009D0065" w:rsidRPr="00E357F4" w:rsidRDefault="009D0065" w:rsidP="009D0065">
      <w:pPr>
        <w:pStyle w:val="BodyText"/>
        <w:rPr>
          <w:sz w:val="28"/>
          <w:lang w:val="vi-VN"/>
        </w:rPr>
      </w:pPr>
    </w:p>
    <w:p w14:paraId="7664680E" w14:textId="77777777" w:rsidR="009D0065" w:rsidRDefault="009D0065" w:rsidP="009D0065">
      <w:pPr>
        <w:pStyle w:val="BodyText"/>
        <w:spacing w:before="1"/>
        <w:rPr>
          <w:sz w:val="38"/>
          <w:lang w:val="vi-VN"/>
        </w:rPr>
      </w:pPr>
    </w:p>
    <w:p w14:paraId="04F8CDA9" w14:textId="77777777" w:rsidR="00B127A5" w:rsidRPr="00E357F4" w:rsidRDefault="00B127A5" w:rsidP="009D0065">
      <w:pPr>
        <w:pStyle w:val="BodyText"/>
        <w:spacing w:before="1"/>
        <w:rPr>
          <w:sz w:val="38"/>
          <w:lang w:val="vi-VN"/>
        </w:rPr>
      </w:pPr>
    </w:p>
    <w:p w14:paraId="762688E2" w14:textId="77777777" w:rsidR="00D250CD" w:rsidRPr="00D250CD" w:rsidRDefault="00D250CD" w:rsidP="00D250CD">
      <w:pPr>
        <w:widowControl w:val="0"/>
        <w:suppressAutoHyphens/>
        <w:autoSpaceDE w:val="0"/>
        <w:autoSpaceDN w:val="0"/>
        <w:adjustRightInd w:val="0"/>
        <w:spacing w:before="0" w:after="0"/>
        <w:ind w:right="49" w:hanging="142"/>
        <w:jc w:val="center"/>
        <w:rPr>
          <w:b/>
          <w:sz w:val="28"/>
          <w:szCs w:val="28"/>
        </w:rPr>
      </w:pPr>
      <w:r>
        <w:rPr>
          <w:b/>
          <w:sz w:val="28"/>
          <w:szCs w:val="28"/>
        </w:rPr>
        <w:t>TRẦN VĂN PHÁT- 52100919</w:t>
      </w:r>
    </w:p>
    <w:p w14:paraId="3F5E439B" w14:textId="77777777" w:rsidR="00D250CD" w:rsidRDefault="00D250CD" w:rsidP="00D250CD">
      <w:pPr>
        <w:widowControl w:val="0"/>
        <w:suppressAutoHyphens/>
        <w:autoSpaceDE w:val="0"/>
        <w:autoSpaceDN w:val="0"/>
        <w:adjustRightInd w:val="0"/>
        <w:spacing w:before="0" w:after="0"/>
        <w:ind w:right="49" w:hanging="142"/>
        <w:jc w:val="center"/>
        <w:rPr>
          <w:b/>
          <w:sz w:val="28"/>
          <w:szCs w:val="28"/>
        </w:rPr>
      </w:pPr>
      <w:r>
        <w:rPr>
          <w:b/>
          <w:sz w:val="28"/>
          <w:szCs w:val="28"/>
        </w:rPr>
        <w:t>HUỜNG QUANG HUY</w:t>
      </w:r>
      <w:r w:rsidRPr="009A2F7B">
        <w:rPr>
          <w:b/>
          <w:sz w:val="28"/>
          <w:szCs w:val="28"/>
          <w:lang w:val="vi-VN"/>
        </w:rPr>
        <w:t xml:space="preserve">- </w:t>
      </w:r>
      <w:r>
        <w:rPr>
          <w:b/>
          <w:sz w:val="28"/>
          <w:szCs w:val="28"/>
        </w:rPr>
        <w:t>52100893</w:t>
      </w:r>
    </w:p>
    <w:p w14:paraId="1535C6D0" w14:textId="290F51ED" w:rsidR="009D0065" w:rsidRPr="00D250CD" w:rsidRDefault="00D250CD" w:rsidP="00D250CD">
      <w:pPr>
        <w:widowControl w:val="0"/>
        <w:suppressAutoHyphens/>
        <w:autoSpaceDE w:val="0"/>
        <w:autoSpaceDN w:val="0"/>
        <w:adjustRightInd w:val="0"/>
        <w:spacing w:before="0" w:after="0"/>
        <w:ind w:right="49" w:hanging="142"/>
        <w:jc w:val="center"/>
        <w:rPr>
          <w:b/>
          <w:sz w:val="28"/>
          <w:szCs w:val="28"/>
        </w:rPr>
      </w:pPr>
      <w:r>
        <w:rPr>
          <w:b/>
          <w:sz w:val="28"/>
          <w:szCs w:val="28"/>
        </w:rPr>
        <w:t>HUỲNH GIA HUY - 52100919</w:t>
      </w:r>
    </w:p>
    <w:p w14:paraId="4B18E7A3" w14:textId="77777777" w:rsidR="009D0065" w:rsidRPr="00E357F4" w:rsidRDefault="009D0065" w:rsidP="009D0065">
      <w:pPr>
        <w:pStyle w:val="BodyText"/>
        <w:rPr>
          <w:sz w:val="28"/>
          <w:lang w:val="vi-VN"/>
        </w:rPr>
      </w:pPr>
    </w:p>
    <w:p w14:paraId="157B3C66" w14:textId="77777777" w:rsidR="009D0065" w:rsidRPr="00E357F4" w:rsidRDefault="009D0065" w:rsidP="009D0065">
      <w:pPr>
        <w:pStyle w:val="BodyText"/>
        <w:rPr>
          <w:sz w:val="28"/>
          <w:lang w:val="vi-VN"/>
        </w:rPr>
      </w:pPr>
    </w:p>
    <w:p w14:paraId="20031D4C" w14:textId="77777777" w:rsidR="00D250CD" w:rsidRPr="001D49C3" w:rsidRDefault="00D250CD" w:rsidP="00D250CD">
      <w:pPr>
        <w:spacing w:line="276" w:lineRule="auto"/>
        <w:ind w:left="540" w:right="550"/>
        <w:jc w:val="center"/>
        <w:rPr>
          <w:sz w:val="48"/>
          <w:szCs w:val="48"/>
        </w:rPr>
      </w:pPr>
      <w:r>
        <w:rPr>
          <w:b/>
          <w:sz w:val="48"/>
          <w:szCs w:val="48"/>
        </w:rPr>
        <w:t>DESIGN AND ANALYSIS OF ALGORITHM FOR DISCOVERING FREQUENT WEIGHTED ITEMSET</w:t>
      </w:r>
    </w:p>
    <w:p w14:paraId="37EA44C7" w14:textId="77777777" w:rsidR="009D0065" w:rsidRPr="00E357F4" w:rsidRDefault="009D0065" w:rsidP="009D0065">
      <w:pPr>
        <w:pStyle w:val="BodyText"/>
        <w:rPr>
          <w:sz w:val="50"/>
          <w:lang w:val="vi-VN"/>
        </w:rPr>
      </w:pPr>
    </w:p>
    <w:p w14:paraId="14C427AF" w14:textId="77777777" w:rsidR="00D250CD" w:rsidRDefault="00D250CD" w:rsidP="00D250CD">
      <w:pPr>
        <w:spacing w:line="276" w:lineRule="auto"/>
        <w:ind w:left="446" w:right="461"/>
        <w:jc w:val="center"/>
        <w:rPr>
          <w:b/>
          <w:sz w:val="44"/>
          <w:szCs w:val="44"/>
        </w:rPr>
      </w:pPr>
      <w:r>
        <w:rPr>
          <w:b/>
          <w:sz w:val="44"/>
          <w:szCs w:val="44"/>
        </w:rPr>
        <w:t>BÁO CÁO CUỐI KÌ</w:t>
      </w:r>
    </w:p>
    <w:p w14:paraId="44331D72" w14:textId="77777777" w:rsidR="00D250CD" w:rsidRDefault="00D250CD" w:rsidP="00D250CD">
      <w:pPr>
        <w:spacing w:line="276" w:lineRule="auto"/>
        <w:ind w:left="446" w:right="461"/>
        <w:jc w:val="center"/>
        <w:rPr>
          <w:b/>
          <w:sz w:val="44"/>
          <w:szCs w:val="44"/>
        </w:rPr>
      </w:pPr>
      <w:r>
        <w:rPr>
          <w:b/>
          <w:sz w:val="44"/>
          <w:szCs w:val="44"/>
        </w:rPr>
        <w:t xml:space="preserve">MÔN PHÂN TÍCH VÀ THIẾT KẾ </w:t>
      </w:r>
    </w:p>
    <w:p w14:paraId="53CFA50E" w14:textId="5134D035" w:rsidR="0097682F" w:rsidRPr="00D250CD" w:rsidRDefault="00D250CD" w:rsidP="00D250CD">
      <w:pPr>
        <w:spacing w:line="276" w:lineRule="auto"/>
        <w:ind w:left="446" w:right="461"/>
        <w:jc w:val="center"/>
        <w:rPr>
          <w:b/>
          <w:sz w:val="44"/>
          <w:szCs w:val="44"/>
        </w:rPr>
      </w:pPr>
      <w:r>
        <w:rPr>
          <w:b/>
          <w:sz w:val="44"/>
          <w:szCs w:val="44"/>
        </w:rPr>
        <w:t>GIẢI THUẬT</w:t>
      </w:r>
    </w:p>
    <w:p w14:paraId="5FFBE0ED" w14:textId="77777777" w:rsidR="005E4587" w:rsidRDefault="005E4587" w:rsidP="004E3FED">
      <w:pPr>
        <w:pStyle w:val="BodyText"/>
        <w:tabs>
          <w:tab w:val="left" w:pos="3919"/>
        </w:tabs>
        <w:spacing w:line="276" w:lineRule="auto"/>
        <w:rPr>
          <w:b/>
          <w:bCs/>
          <w:sz w:val="40"/>
          <w:szCs w:val="40"/>
          <w:lang w:val="en-US"/>
        </w:rPr>
      </w:pPr>
    </w:p>
    <w:p w14:paraId="5CF0D1F1" w14:textId="77777777"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14:paraId="78AC176C" w14:textId="21389215" w:rsidR="009D0065" w:rsidRPr="00E357F4" w:rsidRDefault="005E4587" w:rsidP="00D250CD">
      <w:pPr>
        <w:pStyle w:val="BodyText"/>
        <w:tabs>
          <w:tab w:val="left" w:pos="3919"/>
        </w:tabs>
        <w:spacing w:line="276" w:lineRule="auto"/>
        <w:jc w:val="center"/>
        <w:rPr>
          <w:sz w:val="26"/>
          <w:lang w:val="vi-VN"/>
        </w:rPr>
      </w:pPr>
      <w:r w:rsidRPr="00032172">
        <w:rPr>
          <w:b/>
          <w:sz w:val="28"/>
          <w:szCs w:val="28"/>
          <w:lang w:val="en-US"/>
        </w:rPr>
        <w:t>T</w:t>
      </w:r>
      <w:r w:rsidRPr="00032172">
        <w:rPr>
          <w:b/>
          <w:sz w:val="28"/>
          <w:szCs w:val="28"/>
          <w:lang w:val="vi-VN"/>
        </w:rPr>
        <w:t xml:space="preserve">S. </w:t>
      </w:r>
      <w:r w:rsidR="001167DB">
        <w:rPr>
          <w:b/>
          <w:sz w:val="28"/>
          <w:szCs w:val="28"/>
          <w:lang w:val="en-US"/>
        </w:rPr>
        <w:t>Nguyễn Chí Thiện</w:t>
      </w:r>
    </w:p>
    <w:p w14:paraId="7D0B8F3B" w14:textId="0F317C6A" w:rsidR="003C69F2" w:rsidRPr="001167DB" w:rsidRDefault="009D0065" w:rsidP="009D0065">
      <w:pPr>
        <w:spacing w:before="10"/>
        <w:ind w:left="20"/>
        <w:jc w:val="center"/>
        <w:rPr>
          <w:b/>
          <w:sz w:val="28"/>
        </w:rPr>
        <w:sectPr w:rsidR="003C69F2" w:rsidRPr="001167DB" w:rsidSect="00602D02">
          <w:headerReference w:type="default" r:id="rId9"/>
          <w:pgSz w:w="11906" w:h="16838" w:code="9"/>
          <w:pgMar w:top="1985" w:right="1134" w:bottom="1701" w:left="1985" w:header="720" w:footer="720" w:gutter="0"/>
          <w:cols w:space="720"/>
          <w:docGrid w:linePitch="360"/>
        </w:sectPr>
      </w:pPr>
      <w:r w:rsidRPr="00E357F4">
        <w:rPr>
          <w:b/>
          <w:sz w:val="28"/>
          <w:lang w:val="vi-VN"/>
        </w:rPr>
        <w:t>THÀNH PHỐ HỒ CHÍ MINH, NĂM</w:t>
      </w:r>
      <w:r w:rsidR="001167DB">
        <w:rPr>
          <w:b/>
          <w:sz w:val="28"/>
        </w:rPr>
        <w:t xml:space="preserve"> 2023</w:t>
      </w:r>
    </w:p>
    <w:p w14:paraId="3F82B428"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144647C3" w14:textId="77777777" w:rsidR="000044BC" w:rsidRDefault="000044BC" w:rsidP="0064189C">
      <w:pPr>
        <w:pStyle w:val="Nidungvnbn"/>
      </w:pPr>
    </w:p>
    <w:p w14:paraId="673BC686" w14:textId="0C071375" w:rsidR="005E4587" w:rsidRDefault="005E4587" w:rsidP="00602D02">
      <w:pPr>
        <w:tabs>
          <w:tab w:val="left" w:leader="dot" w:pos="0"/>
          <w:tab w:val="left" w:leader="dot" w:pos="9072"/>
        </w:tabs>
        <w:spacing w:line="360" w:lineRule="auto"/>
        <w:ind w:right="-80" w:firstLine="720"/>
        <w:jc w:val="both"/>
        <w:rPr>
          <w:sz w:val="26"/>
          <w:szCs w:val="26"/>
        </w:rPr>
      </w:pPr>
      <w:r>
        <w:rPr>
          <w:sz w:val="26"/>
          <w:szCs w:val="26"/>
        </w:rPr>
        <w:t xml:space="preserve">Chúng em </w:t>
      </w:r>
      <w:r w:rsidRPr="00032172">
        <w:rPr>
          <w:sz w:val="26"/>
          <w:szCs w:val="26"/>
          <w:lang w:val="vi-VN"/>
        </w:rPr>
        <w:t xml:space="preserve">xin chân thành cảm </w:t>
      </w:r>
      <w:r w:rsidR="00602D02">
        <w:rPr>
          <w:sz w:val="26"/>
          <w:szCs w:val="26"/>
        </w:rPr>
        <w:t xml:space="preserve">ơn </w:t>
      </w:r>
      <w:r w:rsidR="001167DB">
        <w:rPr>
          <w:sz w:val="26"/>
          <w:szCs w:val="26"/>
        </w:rPr>
        <w:t>thầy Nguyễn Chí Thiện đã hỗ trợ hết mình trong thời gian chúng em làm báo cáo này, thầy đã chia sẻ các kiến thức thuộc môn học này đầy nhiệt huyết và liên kết các kiến thức trong môn học với thực tiễn.</w:t>
      </w:r>
    </w:p>
    <w:p w14:paraId="4828F881" w14:textId="6FFD3A02" w:rsidR="001167DB" w:rsidRDefault="001167DB" w:rsidP="00602D02">
      <w:pPr>
        <w:tabs>
          <w:tab w:val="left" w:leader="dot" w:pos="0"/>
          <w:tab w:val="left" w:leader="dot" w:pos="9072"/>
        </w:tabs>
        <w:spacing w:line="360" w:lineRule="auto"/>
        <w:ind w:right="-80" w:firstLine="720"/>
        <w:jc w:val="both"/>
        <w:rPr>
          <w:sz w:val="26"/>
          <w:szCs w:val="26"/>
        </w:rPr>
      </w:pPr>
      <w:r>
        <w:rPr>
          <w:sz w:val="26"/>
          <w:szCs w:val="26"/>
        </w:rPr>
        <w:t>Em cũng xin cảm ơn Trường Đại học Tôn Đức Thắng đã tạo điều kiện cho chúng em có thể học tập trực tiếp.</w:t>
      </w:r>
    </w:p>
    <w:p w14:paraId="0B3498C9" w14:textId="50CBB7ED" w:rsidR="001167DB" w:rsidRPr="005E4587" w:rsidRDefault="001167DB" w:rsidP="00602D02">
      <w:pPr>
        <w:tabs>
          <w:tab w:val="left" w:leader="dot" w:pos="0"/>
          <w:tab w:val="left" w:leader="dot" w:pos="9072"/>
        </w:tabs>
        <w:spacing w:line="360" w:lineRule="auto"/>
        <w:ind w:right="-80" w:firstLine="720"/>
        <w:jc w:val="both"/>
        <w:rPr>
          <w:sz w:val="26"/>
          <w:szCs w:val="26"/>
          <w:lang w:val="vi-VN"/>
        </w:rPr>
      </w:pPr>
      <w:r>
        <w:rPr>
          <w:sz w:val="26"/>
          <w:szCs w:val="26"/>
        </w:rPr>
        <w:t>Cuối lời, chúng em xin chúc thầy cùng tập thể giáo viên có nhiều sức khỏe và hạnh phúc.</w:t>
      </w:r>
    </w:p>
    <w:p w14:paraId="7B3BF5D7" w14:textId="77777777" w:rsidR="005E4587" w:rsidRDefault="005E4587" w:rsidP="00612205">
      <w:pPr>
        <w:ind w:left="3600"/>
        <w:jc w:val="center"/>
        <w:rPr>
          <w:b/>
          <w:bCs/>
          <w:sz w:val="32"/>
          <w:szCs w:val="32"/>
          <w:lang w:val="vi-VN"/>
        </w:rPr>
      </w:pPr>
    </w:p>
    <w:p w14:paraId="46534047" w14:textId="778D4C09"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Pr>
          <w:i/>
          <w:sz w:val="26"/>
          <w:szCs w:val="26"/>
        </w:rPr>
        <w:t xml:space="preserve"> </w:t>
      </w:r>
      <w:r w:rsidR="001167DB">
        <w:rPr>
          <w:i/>
          <w:sz w:val="26"/>
          <w:szCs w:val="26"/>
        </w:rPr>
        <w:t>14</w:t>
      </w:r>
      <w:r w:rsidR="005E4587">
        <w:rPr>
          <w:i/>
          <w:sz w:val="26"/>
          <w:szCs w:val="26"/>
        </w:rPr>
        <w:t xml:space="preserve"> </w:t>
      </w:r>
      <w:r w:rsidR="00612205">
        <w:rPr>
          <w:i/>
          <w:sz w:val="26"/>
          <w:szCs w:val="26"/>
          <w:lang w:val="vi-VN"/>
        </w:rPr>
        <w:t>tháng</w:t>
      </w:r>
      <w:r w:rsidR="001167DB">
        <w:rPr>
          <w:i/>
          <w:sz w:val="26"/>
          <w:szCs w:val="26"/>
        </w:rPr>
        <w:t xml:space="preserve"> 12</w:t>
      </w:r>
      <w:r w:rsidR="005E4587">
        <w:rPr>
          <w:i/>
          <w:sz w:val="26"/>
          <w:szCs w:val="26"/>
        </w:rPr>
        <w:t xml:space="preserve"> </w:t>
      </w:r>
      <w:r w:rsidR="00612205">
        <w:rPr>
          <w:i/>
          <w:sz w:val="26"/>
          <w:szCs w:val="26"/>
          <w:lang w:val="vi-VN"/>
        </w:rPr>
        <w:t>năm 2</w:t>
      </w:r>
      <w:r w:rsidR="001167DB">
        <w:rPr>
          <w:i/>
          <w:sz w:val="26"/>
          <w:szCs w:val="26"/>
        </w:rPr>
        <w:t>023</w:t>
      </w:r>
      <w:r w:rsidR="00612205">
        <w:rPr>
          <w:i/>
          <w:sz w:val="26"/>
          <w:szCs w:val="26"/>
          <w:lang w:val="vi-VN"/>
        </w:rPr>
        <w:t xml:space="preserve">     </w:t>
      </w:r>
    </w:p>
    <w:p w14:paraId="02D5B159" w14:textId="77777777" w:rsidR="00612205" w:rsidRDefault="00612205" w:rsidP="00612205">
      <w:pPr>
        <w:ind w:left="3600"/>
        <w:jc w:val="center"/>
        <w:rPr>
          <w:i/>
          <w:sz w:val="26"/>
          <w:szCs w:val="26"/>
          <w:lang w:val="vi-VN"/>
        </w:rPr>
      </w:pPr>
      <w:r>
        <w:rPr>
          <w:i/>
          <w:sz w:val="26"/>
          <w:szCs w:val="26"/>
          <w:lang w:val="vi-VN"/>
        </w:rPr>
        <w:t>Tác giả</w:t>
      </w:r>
    </w:p>
    <w:p w14:paraId="75571613" w14:textId="1D068241" w:rsidR="001167DB" w:rsidRDefault="001167DB" w:rsidP="001167DB">
      <w:pPr>
        <w:ind w:left="3211" w:firstLine="360"/>
        <w:jc w:val="center"/>
        <w:rPr>
          <w:i/>
          <w:sz w:val="26"/>
          <w:szCs w:val="26"/>
          <w:lang w:val="vi-VN"/>
        </w:rPr>
      </w:pPr>
      <w:r>
        <w:rPr>
          <w:i/>
          <w:sz w:val="26"/>
          <w:szCs w:val="26"/>
          <w:lang w:val="vi-VN"/>
        </w:rPr>
        <w:t>(Ký tên và ghi rõ họ tên)</w:t>
      </w:r>
    </w:p>
    <w:p w14:paraId="715ECE4F" w14:textId="77777777" w:rsidR="001167DB" w:rsidRDefault="001167DB" w:rsidP="00612205">
      <w:pPr>
        <w:ind w:left="3600"/>
        <w:jc w:val="center"/>
        <w:rPr>
          <w:i/>
          <w:sz w:val="26"/>
          <w:szCs w:val="26"/>
          <w:lang w:val="vi-VN"/>
        </w:rPr>
      </w:pPr>
    </w:p>
    <w:p w14:paraId="534607C9" w14:textId="48BBE69C" w:rsidR="001167DB" w:rsidRDefault="001167DB" w:rsidP="00612205">
      <w:pPr>
        <w:ind w:left="3600"/>
        <w:jc w:val="center"/>
        <w:rPr>
          <w:i/>
          <w:sz w:val="26"/>
          <w:szCs w:val="26"/>
        </w:rPr>
      </w:pPr>
      <w:r>
        <w:rPr>
          <w:i/>
          <w:sz w:val="26"/>
          <w:szCs w:val="26"/>
        </w:rPr>
        <w:t>Trần Văn Phát</w:t>
      </w:r>
    </w:p>
    <w:p w14:paraId="478E4C00" w14:textId="77777777" w:rsidR="001167DB" w:rsidRDefault="001167DB" w:rsidP="00612205">
      <w:pPr>
        <w:ind w:left="3600"/>
        <w:jc w:val="center"/>
        <w:rPr>
          <w:i/>
          <w:sz w:val="26"/>
          <w:szCs w:val="26"/>
        </w:rPr>
      </w:pPr>
    </w:p>
    <w:p w14:paraId="49AF7616" w14:textId="756FA20F" w:rsidR="001167DB" w:rsidRDefault="001167DB" w:rsidP="00612205">
      <w:pPr>
        <w:ind w:left="3600"/>
        <w:jc w:val="center"/>
        <w:rPr>
          <w:i/>
          <w:sz w:val="26"/>
          <w:szCs w:val="26"/>
        </w:rPr>
      </w:pPr>
      <w:r>
        <w:rPr>
          <w:i/>
          <w:sz w:val="26"/>
          <w:szCs w:val="26"/>
        </w:rPr>
        <w:t>Hường Quang Huy</w:t>
      </w:r>
    </w:p>
    <w:p w14:paraId="319A3E36" w14:textId="77777777" w:rsidR="001167DB" w:rsidRDefault="001167DB" w:rsidP="00612205">
      <w:pPr>
        <w:ind w:left="3600"/>
        <w:jc w:val="center"/>
        <w:rPr>
          <w:i/>
          <w:sz w:val="26"/>
          <w:szCs w:val="26"/>
        </w:rPr>
      </w:pPr>
    </w:p>
    <w:p w14:paraId="610455A2" w14:textId="60AD76F8" w:rsidR="001167DB" w:rsidRDefault="001167DB" w:rsidP="00612205">
      <w:pPr>
        <w:ind w:left="3600"/>
        <w:jc w:val="center"/>
        <w:rPr>
          <w:i/>
          <w:sz w:val="26"/>
          <w:szCs w:val="26"/>
        </w:rPr>
      </w:pPr>
      <w:r>
        <w:rPr>
          <w:i/>
          <w:sz w:val="26"/>
          <w:szCs w:val="26"/>
        </w:rPr>
        <w:t>Huỳnh Gia Huy</w:t>
      </w:r>
    </w:p>
    <w:p w14:paraId="1E0ADB97" w14:textId="77777777" w:rsidR="001167DB" w:rsidRPr="001167DB" w:rsidRDefault="001167DB" w:rsidP="00612205">
      <w:pPr>
        <w:ind w:left="3600"/>
        <w:jc w:val="center"/>
        <w:rPr>
          <w:i/>
          <w:sz w:val="26"/>
          <w:szCs w:val="26"/>
        </w:rPr>
      </w:pPr>
    </w:p>
    <w:p w14:paraId="5D693500" w14:textId="77777777" w:rsidR="003C69F2" w:rsidRPr="00931327" w:rsidRDefault="003C69F2" w:rsidP="0064189C">
      <w:pPr>
        <w:pStyle w:val="Nidungvnbn"/>
        <w:rPr>
          <w:b/>
          <w:bCs/>
          <w:sz w:val="32"/>
          <w:szCs w:val="32"/>
        </w:rPr>
        <w:sectPr w:rsidR="003C69F2" w:rsidRPr="00931327" w:rsidSect="00602D02">
          <w:headerReference w:type="default" r:id="rId10"/>
          <w:pgSz w:w="11906" w:h="16838" w:code="9"/>
          <w:pgMar w:top="1985" w:right="1134" w:bottom="1701" w:left="1985" w:header="720" w:footer="720" w:gutter="0"/>
          <w:pgNumType w:fmt="lowerRoman" w:start="1"/>
          <w:cols w:space="720"/>
          <w:docGrid w:linePitch="360"/>
        </w:sectPr>
      </w:pPr>
    </w:p>
    <w:p w14:paraId="28233584"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69C8CDBC"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57899BC2" w14:textId="7B5696E8"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 xml:space="preserve">là công trình nghiên cứu của </w:t>
      </w:r>
      <w:r w:rsidR="001167DB">
        <w:rPr>
          <w:sz w:val="26"/>
          <w:szCs w:val="26"/>
          <w:lang w:val="en-US"/>
        </w:rPr>
        <w:t>chúng</w:t>
      </w:r>
      <w:r w:rsidRPr="00E357F4">
        <w:rPr>
          <w:sz w:val="26"/>
          <w:szCs w:val="26"/>
          <w:lang w:val="vi-VN"/>
        </w:rPr>
        <w:t xml:space="preserve"> tôi và được sự hướng dẫn khoa học của</w:t>
      </w:r>
      <w:r w:rsidR="001167DB">
        <w:rPr>
          <w:sz w:val="26"/>
          <w:szCs w:val="26"/>
          <w:lang w:val="en-US"/>
        </w:rPr>
        <w:t xml:space="preserve"> TS. Nguyễn Chí Thiện</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552941FC" w14:textId="18C03C91"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D3241C">
        <w:rPr>
          <w:sz w:val="26"/>
          <w:szCs w:val="26"/>
          <w:lang w:val="en-US"/>
        </w:rPr>
        <w:t>Báo cáo</w:t>
      </w:r>
      <w:r w:rsidR="0097682F">
        <w:rPr>
          <w:sz w:val="26"/>
          <w:szCs w:val="26"/>
          <w:lang w:val="en-US"/>
        </w:rPr>
        <w:t xml:space="preserve">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2AD53897" w14:textId="7958DC3D"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D3241C">
        <w:rPr>
          <w:b/>
          <w:bCs/>
          <w:sz w:val="26"/>
          <w:szCs w:val="26"/>
          <w:lang w:val="en-US"/>
        </w:rPr>
        <w:t>Báo cáo</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50E8BCBD" w14:textId="773F696C" w:rsidR="008730A8" w:rsidRPr="00743F7E" w:rsidRDefault="008730A8" w:rsidP="0047257A">
      <w:pPr>
        <w:spacing w:before="240"/>
        <w:ind w:left="3828"/>
        <w:jc w:val="both"/>
        <w:rPr>
          <w:i/>
          <w:sz w:val="26"/>
          <w:szCs w:val="26"/>
        </w:rPr>
      </w:pPr>
      <w:r w:rsidRPr="00E357F4">
        <w:rPr>
          <w:i/>
          <w:sz w:val="26"/>
          <w:szCs w:val="26"/>
          <w:lang w:val="vi-VN"/>
        </w:rPr>
        <w:t>TP. Hồ Chí Minh, ngày</w:t>
      </w:r>
      <w:r w:rsidR="001167DB">
        <w:rPr>
          <w:i/>
          <w:sz w:val="26"/>
          <w:szCs w:val="26"/>
        </w:rPr>
        <w:t xml:space="preserve"> 14</w:t>
      </w:r>
      <w:r w:rsidRPr="00E357F4">
        <w:rPr>
          <w:i/>
          <w:sz w:val="26"/>
          <w:szCs w:val="26"/>
          <w:lang w:val="vi-VN"/>
        </w:rPr>
        <w:t xml:space="preserve"> tháng</w:t>
      </w:r>
      <w:r w:rsidR="001167DB">
        <w:rPr>
          <w:i/>
          <w:sz w:val="26"/>
          <w:szCs w:val="26"/>
        </w:rPr>
        <w:t xml:space="preserve"> 12</w:t>
      </w:r>
      <w:r w:rsidRPr="00E357F4">
        <w:rPr>
          <w:i/>
          <w:sz w:val="26"/>
          <w:szCs w:val="26"/>
          <w:lang w:val="vi-VN"/>
        </w:rPr>
        <w:t xml:space="preserve"> năm</w:t>
      </w:r>
      <w:r w:rsidR="00743F7E">
        <w:rPr>
          <w:i/>
          <w:sz w:val="26"/>
          <w:szCs w:val="26"/>
        </w:rPr>
        <w:t xml:space="preserve"> 20</w:t>
      </w:r>
      <w:r w:rsidR="001167DB">
        <w:rPr>
          <w:i/>
          <w:sz w:val="26"/>
          <w:szCs w:val="26"/>
        </w:rPr>
        <w:t>23</w:t>
      </w:r>
    </w:p>
    <w:p w14:paraId="0B9D8E3B"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366632AB" w14:textId="77777777" w:rsidR="008730A8"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102013F6" w14:textId="77777777" w:rsidR="001167DB" w:rsidRDefault="001167DB" w:rsidP="008730A8">
      <w:pPr>
        <w:spacing w:before="147"/>
        <w:ind w:left="3940" w:right="828"/>
        <w:jc w:val="center"/>
        <w:rPr>
          <w:i/>
          <w:sz w:val="26"/>
          <w:szCs w:val="26"/>
          <w:lang w:val="vi-VN"/>
        </w:rPr>
      </w:pPr>
    </w:p>
    <w:p w14:paraId="5B5A0FED" w14:textId="3514C8F3" w:rsidR="001167DB" w:rsidRDefault="001167DB" w:rsidP="008730A8">
      <w:pPr>
        <w:spacing w:before="147"/>
        <w:ind w:left="3940" w:right="828"/>
        <w:jc w:val="center"/>
        <w:rPr>
          <w:i/>
          <w:sz w:val="26"/>
          <w:szCs w:val="26"/>
        </w:rPr>
      </w:pPr>
      <w:r>
        <w:rPr>
          <w:i/>
          <w:sz w:val="26"/>
          <w:szCs w:val="26"/>
        </w:rPr>
        <w:t>Trần Văn Phát</w:t>
      </w:r>
    </w:p>
    <w:p w14:paraId="66809C5B" w14:textId="77777777" w:rsidR="001167DB" w:rsidRDefault="001167DB" w:rsidP="008730A8">
      <w:pPr>
        <w:spacing w:before="147"/>
        <w:ind w:left="3940" w:right="828"/>
        <w:jc w:val="center"/>
        <w:rPr>
          <w:i/>
          <w:sz w:val="26"/>
          <w:szCs w:val="26"/>
        </w:rPr>
      </w:pPr>
    </w:p>
    <w:p w14:paraId="09B484D0" w14:textId="6483294C" w:rsidR="001167DB" w:rsidRDefault="001167DB" w:rsidP="008730A8">
      <w:pPr>
        <w:spacing w:before="147"/>
        <w:ind w:left="3940" w:right="828"/>
        <w:jc w:val="center"/>
        <w:rPr>
          <w:i/>
          <w:sz w:val="26"/>
          <w:szCs w:val="26"/>
        </w:rPr>
      </w:pPr>
      <w:r>
        <w:rPr>
          <w:i/>
          <w:sz w:val="26"/>
          <w:szCs w:val="26"/>
        </w:rPr>
        <w:t>Hường Quang Huy</w:t>
      </w:r>
    </w:p>
    <w:p w14:paraId="674818C3" w14:textId="77777777" w:rsidR="001167DB" w:rsidRDefault="001167DB" w:rsidP="008730A8">
      <w:pPr>
        <w:spacing w:before="147"/>
        <w:ind w:left="3940" w:right="828"/>
        <w:jc w:val="center"/>
        <w:rPr>
          <w:i/>
          <w:sz w:val="26"/>
          <w:szCs w:val="26"/>
        </w:rPr>
      </w:pPr>
    </w:p>
    <w:p w14:paraId="72A1D90B" w14:textId="53D90F7B" w:rsidR="001167DB" w:rsidRPr="001167DB" w:rsidRDefault="001167DB" w:rsidP="008730A8">
      <w:pPr>
        <w:spacing w:before="147"/>
        <w:ind w:left="3940" w:right="828"/>
        <w:jc w:val="center"/>
        <w:rPr>
          <w:i/>
          <w:sz w:val="26"/>
          <w:szCs w:val="26"/>
        </w:rPr>
      </w:pPr>
      <w:r>
        <w:rPr>
          <w:i/>
          <w:sz w:val="26"/>
          <w:szCs w:val="26"/>
        </w:rPr>
        <w:t>Huỳnh Gia Huy</w:t>
      </w:r>
    </w:p>
    <w:p w14:paraId="09B29DAB" w14:textId="77777777" w:rsidR="00BB2B2A" w:rsidRDefault="00BB2B2A" w:rsidP="00BB2B2A">
      <w:pPr>
        <w:tabs>
          <w:tab w:val="center" w:pos="6379"/>
        </w:tabs>
        <w:spacing w:after="200" w:line="276" w:lineRule="auto"/>
        <w:rPr>
          <w:i/>
          <w:sz w:val="26"/>
          <w:szCs w:val="26"/>
          <w:lang w:val="vi-VN"/>
        </w:rPr>
      </w:pPr>
    </w:p>
    <w:p w14:paraId="2D7A4E60" w14:textId="4933BB26" w:rsidR="00BB2B2A" w:rsidRPr="001E1F7E" w:rsidRDefault="00BB2B2A" w:rsidP="001167DB">
      <w:pPr>
        <w:tabs>
          <w:tab w:val="center" w:pos="4111"/>
        </w:tabs>
        <w:spacing w:after="200" w:line="276" w:lineRule="auto"/>
        <w:rPr>
          <w:i/>
          <w:sz w:val="26"/>
          <w:szCs w:val="26"/>
        </w:rPr>
      </w:pPr>
    </w:p>
    <w:p w14:paraId="481D798A" w14:textId="77777777" w:rsidR="003C69F2" w:rsidRDefault="003C69F2" w:rsidP="00291721">
      <w:pPr>
        <w:pStyle w:val="Tiucctrangmu"/>
        <w:rPr>
          <w:lang w:val="vi-VN"/>
        </w:rPr>
        <w:sectPr w:rsidR="003C69F2" w:rsidSect="00602D02">
          <w:pgSz w:w="11906" w:h="16838" w:code="9"/>
          <w:pgMar w:top="1985" w:right="1134" w:bottom="1701" w:left="1985" w:header="720" w:footer="720" w:gutter="0"/>
          <w:pgNumType w:fmt="lowerRoman"/>
          <w:cols w:space="720"/>
          <w:docGrid w:linePitch="360"/>
        </w:sectPr>
      </w:pPr>
    </w:p>
    <w:p w14:paraId="6331BFF7" w14:textId="77777777" w:rsidR="001167DB" w:rsidRDefault="001167DB" w:rsidP="008730A8">
      <w:pPr>
        <w:overflowPunct w:val="0"/>
        <w:adjustRightInd w:val="0"/>
        <w:spacing w:line="360" w:lineRule="auto"/>
        <w:jc w:val="center"/>
        <w:textAlignment w:val="baseline"/>
        <w:rPr>
          <w:b/>
          <w:bCs/>
          <w:sz w:val="32"/>
          <w:szCs w:val="32"/>
        </w:rPr>
      </w:pPr>
      <w:r w:rsidRPr="001167DB">
        <w:rPr>
          <w:b/>
          <w:bCs/>
          <w:sz w:val="32"/>
          <w:szCs w:val="32"/>
        </w:rPr>
        <w:lastRenderedPageBreak/>
        <w:t>DESIGN AND ANALYSIS OF ALGORITHM FOR DISCOVERING FREQUENT WEIGHTED ITEMSET</w:t>
      </w:r>
    </w:p>
    <w:p w14:paraId="177BDE4C" w14:textId="76D4F7C2" w:rsidR="008730A8" w:rsidRPr="00E357F4" w:rsidRDefault="008730A8" w:rsidP="008730A8">
      <w:pPr>
        <w:overflowPunct w:val="0"/>
        <w:adjustRightInd w:val="0"/>
        <w:spacing w:line="360" w:lineRule="auto"/>
        <w:jc w:val="center"/>
        <w:textAlignment w:val="baseline"/>
        <w:rPr>
          <w:b/>
          <w:bCs/>
          <w:sz w:val="32"/>
          <w:szCs w:val="32"/>
          <w:lang w:val="vi-VN"/>
        </w:rPr>
      </w:pPr>
      <w:r w:rsidRPr="00E357F4">
        <w:rPr>
          <w:b/>
          <w:bCs/>
          <w:sz w:val="32"/>
          <w:szCs w:val="32"/>
          <w:lang w:val="vi-VN"/>
        </w:rPr>
        <w:t>TÓM TẮT</w:t>
      </w:r>
    </w:p>
    <w:p w14:paraId="060BCD0C" w14:textId="77777777" w:rsidR="00291721" w:rsidRPr="003C69F2" w:rsidRDefault="00291721" w:rsidP="00291721">
      <w:pPr>
        <w:pStyle w:val="Nidungvnbn"/>
        <w:rPr>
          <w:lang w:val="vi-VN"/>
        </w:rPr>
      </w:pPr>
    </w:p>
    <w:p w14:paraId="38CCE1B4" w14:textId="44E22FCE" w:rsidR="004C5076" w:rsidRDefault="001167DB" w:rsidP="00D3241C">
      <w:pPr>
        <w:pStyle w:val="Nidungvnbn"/>
      </w:pPr>
      <w:r>
        <w:t>Trong</w:t>
      </w:r>
      <w:r w:rsidR="0097682F" w:rsidRPr="00032172">
        <w:rPr>
          <w:lang w:val="vi-VN"/>
        </w:rPr>
        <w:t xml:space="preserve"> </w:t>
      </w:r>
      <w:r>
        <w:t xml:space="preserve">bài báo cáo này chúng em đã code lại các thuật toán </w:t>
      </w:r>
      <w:r w:rsidR="004C5076">
        <w:t xml:space="preserve">có </w:t>
      </w:r>
      <w:r w:rsidR="004C6FF3">
        <w:t>trong bài báo “</w:t>
      </w:r>
      <w:r w:rsidR="004C6FF3" w:rsidRPr="004C6FF3">
        <w:t>Efficient weighted probabilistic frequent itemset mining in</w:t>
      </w:r>
      <w:r w:rsidR="00D3241C">
        <w:t xml:space="preserve"> </w:t>
      </w:r>
      <w:r w:rsidR="004C6FF3" w:rsidRPr="004C6FF3">
        <w:t>uncertain databases</w:t>
      </w:r>
      <w:r w:rsidR="004C6FF3">
        <w:t>”</w:t>
      </w:r>
      <w:r w:rsidR="004C5076">
        <w:t xml:space="preserve"> bằng ngôn ngữ java. </w:t>
      </w:r>
    </w:p>
    <w:p w14:paraId="1B1E2184" w14:textId="7E46092E" w:rsidR="004C5076" w:rsidRDefault="004C5076" w:rsidP="00D3241C">
      <w:pPr>
        <w:pStyle w:val="Nidungvnbn"/>
      </w:pPr>
      <w:r>
        <w:t>Các phần chính của thuật toán được thể hiện trong file Apriori.java đính kèm.</w:t>
      </w:r>
      <w:r w:rsidR="00D3241C">
        <w:t xml:space="preserve"> </w:t>
      </w:r>
      <w:r>
        <w:t>Đồng thời, chúng em cũng thực hiện việc thí nghiệm với số lượng tập uncertain dataset tăng dần.</w:t>
      </w:r>
    </w:p>
    <w:p w14:paraId="73E6FEB8" w14:textId="1F0A1A95" w:rsidR="00D3241C" w:rsidRPr="001167DB" w:rsidRDefault="00D3241C" w:rsidP="00D3241C">
      <w:pPr>
        <w:pStyle w:val="Nidungvnbn"/>
      </w:pPr>
      <w:r>
        <w:t>Với đầu vào là một uncertain dataset, một weight table, một mean of size-1-itemset, một probabilistic threshold, một minimum support. Thuật toán sẽ cho đầu ra sẽ là tập hợp các itemset thỏa điều kiện là weighted probablistic frequent itemset với kích thước của từng itemset là giống nhau và đạt tối đa.</w:t>
      </w:r>
    </w:p>
    <w:p w14:paraId="3FC1D838" w14:textId="77777777" w:rsidR="00743F7E" w:rsidRDefault="00743F7E">
      <w:pPr>
        <w:spacing w:before="0" w:after="200" w:line="276" w:lineRule="auto"/>
        <w:rPr>
          <w:sz w:val="26"/>
          <w:szCs w:val="26"/>
        </w:rPr>
      </w:pPr>
    </w:p>
    <w:p w14:paraId="0A90B942" w14:textId="77777777" w:rsidR="0097682F" w:rsidRDefault="0097682F">
      <w:pPr>
        <w:spacing w:before="0" w:after="200" w:line="276" w:lineRule="auto"/>
        <w:rPr>
          <w:sz w:val="26"/>
          <w:szCs w:val="26"/>
        </w:rPr>
      </w:pPr>
    </w:p>
    <w:p w14:paraId="6D1FE0E8" w14:textId="77777777" w:rsidR="0097682F" w:rsidRDefault="0097682F">
      <w:pPr>
        <w:spacing w:before="0" w:after="200" w:line="276" w:lineRule="auto"/>
        <w:rPr>
          <w:sz w:val="26"/>
          <w:szCs w:val="26"/>
        </w:rPr>
      </w:pPr>
    </w:p>
    <w:p w14:paraId="7B040C81" w14:textId="77777777" w:rsidR="00B127A5" w:rsidRDefault="00B127A5">
      <w:pPr>
        <w:spacing w:before="0" w:after="200" w:line="276" w:lineRule="auto"/>
        <w:rPr>
          <w:b/>
          <w:bCs/>
          <w:sz w:val="32"/>
          <w:szCs w:val="32"/>
        </w:rPr>
      </w:pPr>
      <w:r>
        <w:rPr>
          <w:b/>
          <w:bCs/>
          <w:sz w:val="32"/>
          <w:szCs w:val="32"/>
        </w:rPr>
        <w:br w:type="page"/>
      </w:r>
    </w:p>
    <w:p w14:paraId="5389E44A" w14:textId="77777777" w:rsidR="004C5076" w:rsidRDefault="004C5076" w:rsidP="004C5076">
      <w:pPr>
        <w:overflowPunct w:val="0"/>
        <w:adjustRightInd w:val="0"/>
        <w:spacing w:line="360" w:lineRule="auto"/>
        <w:jc w:val="center"/>
        <w:textAlignment w:val="baseline"/>
        <w:rPr>
          <w:b/>
          <w:bCs/>
          <w:sz w:val="32"/>
          <w:szCs w:val="32"/>
        </w:rPr>
      </w:pPr>
      <w:r w:rsidRPr="001167DB">
        <w:rPr>
          <w:b/>
          <w:bCs/>
          <w:sz w:val="32"/>
          <w:szCs w:val="32"/>
        </w:rPr>
        <w:lastRenderedPageBreak/>
        <w:t>DESIGN AND ANALYSIS OF ALGORITHM FOR DISCOVERING FREQUENT WEIGHTED ITEMSET</w:t>
      </w:r>
    </w:p>
    <w:p w14:paraId="4787412B" w14:textId="77777777" w:rsidR="0097682F" w:rsidRPr="0097682F" w:rsidRDefault="0097682F" w:rsidP="0097682F">
      <w:pPr>
        <w:overflowPunct w:val="0"/>
        <w:adjustRightInd w:val="0"/>
        <w:spacing w:line="360" w:lineRule="auto"/>
        <w:jc w:val="center"/>
        <w:textAlignment w:val="baseline"/>
        <w:rPr>
          <w:b/>
          <w:bCs/>
          <w:sz w:val="32"/>
          <w:szCs w:val="32"/>
        </w:rPr>
      </w:pPr>
      <w:r>
        <w:rPr>
          <w:b/>
          <w:bCs/>
          <w:sz w:val="32"/>
          <w:szCs w:val="32"/>
        </w:rPr>
        <w:t>ABSTRACT</w:t>
      </w:r>
    </w:p>
    <w:p w14:paraId="2ADBDAE6" w14:textId="77777777" w:rsidR="0097682F" w:rsidRPr="003C69F2" w:rsidRDefault="0097682F" w:rsidP="00B56979">
      <w:pPr>
        <w:pStyle w:val="Heading1"/>
        <w:numPr>
          <w:ilvl w:val="0"/>
          <w:numId w:val="0"/>
        </w:numPr>
      </w:pPr>
    </w:p>
    <w:p w14:paraId="1D5E5151" w14:textId="50E06DBB" w:rsidR="0097682F" w:rsidRDefault="004C5076" w:rsidP="00D3241C">
      <w:pPr>
        <w:pStyle w:val="Nidungvnbn"/>
      </w:pPr>
      <w:r>
        <w:t>In this final report, we coded the algorithms that appeared in the article “</w:t>
      </w:r>
      <w:r w:rsidRPr="004C6FF3">
        <w:t>Efficient weighted probabilistic frequent itemset mining in uncertain databases</w:t>
      </w:r>
      <w:r>
        <w:t>” by java language programming.</w:t>
      </w:r>
    </w:p>
    <w:p w14:paraId="62F0299A" w14:textId="0D89F894" w:rsidR="004C5076" w:rsidRDefault="004C5076" w:rsidP="00D3241C">
      <w:pPr>
        <w:pStyle w:val="Nidungvnbn"/>
      </w:pPr>
      <w:r>
        <w:t>The main part of algorithm was coded in file Apriori.java.</w:t>
      </w:r>
      <w:r w:rsidR="00D3241C">
        <w:t xml:space="preserve"> </w:t>
      </w:r>
      <w:r>
        <w:t>In addition, we also experimented with increasing size of uncertain dataset.</w:t>
      </w:r>
    </w:p>
    <w:p w14:paraId="2D5F7D12" w14:textId="665C9E30" w:rsidR="00D3241C" w:rsidRPr="00D3241C" w:rsidRDefault="00CB03FF" w:rsidP="00D3241C">
      <w:pPr>
        <w:pStyle w:val="Nidungvnbn"/>
      </w:pPr>
      <w:r>
        <w:t>The</w:t>
      </w:r>
      <w:r w:rsidR="00D3241C">
        <w:t xml:space="preserve"> inputs contained an uncer</w:t>
      </w:r>
      <w:r>
        <w:t>tain dataset, a weight table, a mean of size-1-itemset, a probabilistic threshold, a minimum support. The algorithm will return the ouput that is the set of itemsets that satisfied the weighted probablistic frequent itemset with the size of itemsets are the same and maximum.</w:t>
      </w:r>
    </w:p>
    <w:p w14:paraId="46624134" w14:textId="77777777" w:rsidR="0097682F" w:rsidRDefault="0097682F">
      <w:pPr>
        <w:spacing w:before="0" w:after="200" w:line="276" w:lineRule="auto"/>
        <w:rPr>
          <w:sz w:val="26"/>
          <w:szCs w:val="26"/>
        </w:rPr>
      </w:pPr>
    </w:p>
    <w:p w14:paraId="426C4B3F" w14:textId="77777777" w:rsidR="001D49C3" w:rsidRDefault="001D49C3">
      <w:pPr>
        <w:spacing w:before="0" w:after="200" w:line="276" w:lineRule="auto"/>
        <w:rPr>
          <w:b/>
          <w:bCs/>
          <w:sz w:val="32"/>
          <w:szCs w:val="32"/>
        </w:rPr>
      </w:pPr>
      <w:r>
        <w:rPr>
          <w:b/>
          <w:bCs/>
          <w:sz w:val="32"/>
          <w:szCs w:val="32"/>
        </w:rPr>
        <w:br w:type="page"/>
      </w:r>
    </w:p>
    <w:p w14:paraId="4F8F842E"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45297B37" w14:textId="785F83A5" w:rsidR="00DE17E0" w:rsidRDefault="00F772AD">
      <w:pPr>
        <w:pStyle w:val="TOC1"/>
        <w:rPr>
          <w:rFonts w:asciiTheme="minorHAnsi" w:eastAsiaTheme="minorEastAsia" w:hAnsiTheme="minorHAnsi"/>
          <w:b w:val="0"/>
          <w:noProof/>
          <w:kern w:val="2"/>
          <w:sz w:val="24"/>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54051148" w:history="1">
        <w:r w:rsidR="00DE17E0" w:rsidRPr="007E672D">
          <w:rPr>
            <w:rStyle w:val="Hyperlink"/>
            <w:noProof/>
          </w:rPr>
          <w:t>DANH MỤC HÌNH VẼ</w:t>
        </w:r>
        <w:r w:rsidR="00DE17E0">
          <w:rPr>
            <w:noProof/>
            <w:webHidden/>
          </w:rPr>
          <w:tab/>
        </w:r>
        <w:r w:rsidR="00DE17E0">
          <w:rPr>
            <w:noProof/>
            <w:webHidden/>
          </w:rPr>
          <w:fldChar w:fldCharType="begin"/>
        </w:r>
        <w:r w:rsidR="00DE17E0">
          <w:rPr>
            <w:noProof/>
            <w:webHidden/>
          </w:rPr>
          <w:instrText xml:space="preserve"> PAGEREF _Toc154051148 \h </w:instrText>
        </w:r>
        <w:r w:rsidR="00DE17E0">
          <w:rPr>
            <w:noProof/>
            <w:webHidden/>
          </w:rPr>
        </w:r>
        <w:r w:rsidR="00DE17E0">
          <w:rPr>
            <w:noProof/>
            <w:webHidden/>
          </w:rPr>
          <w:fldChar w:fldCharType="separate"/>
        </w:r>
        <w:r w:rsidR="00DE17E0">
          <w:rPr>
            <w:noProof/>
            <w:webHidden/>
          </w:rPr>
          <w:t>vii</w:t>
        </w:r>
        <w:r w:rsidR="00DE17E0">
          <w:rPr>
            <w:noProof/>
            <w:webHidden/>
          </w:rPr>
          <w:fldChar w:fldCharType="end"/>
        </w:r>
      </w:hyperlink>
    </w:p>
    <w:p w14:paraId="6368D5A7" w14:textId="18F4B810" w:rsidR="00DE17E0" w:rsidRDefault="00DE17E0">
      <w:pPr>
        <w:pStyle w:val="TOC1"/>
        <w:rPr>
          <w:rFonts w:asciiTheme="minorHAnsi" w:eastAsiaTheme="minorEastAsia" w:hAnsiTheme="minorHAnsi"/>
          <w:b w:val="0"/>
          <w:noProof/>
          <w:kern w:val="2"/>
          <w:sz w:val="24"/>
          <w14:ligatures w14:val="standardContextual"/>
        </w:rPr>
      </w:pPr>
      <w:hyperlink w:anchor="_Toc154051149" w:history="1">
        <w:r w:rsidRPr="007E672D">
          <w:rPr>
            <w:rStyle w:val="Hyperlink"/>
            <w:noProof/>
          </w:rPr>
          <w:t>CHƯƠNG 1. INTRODUCTION</w:t>
        </w:r>
        <w:r>
          <w:rPr>
            <w:noProof/>
            <w:webHidden/>
          </w:rPr>
          <w:tab/>
        </w:r>
        <w:r>
          <w:rPr>
            <w:noProof/>
            <w:webHidden/>
          </w:rPr>
          <w:fldChar w:fldCharType="begin"/>
        </w:r>
        <w:r>
          <w:rPr>
            <w:noProof/>
            <w:webHidden/>
          </w:rPr>
          <w:instrText xml:space="preserve"> PAGEREF _Toc154051149 \h </w:instrText>
        </w:r>
        <w:r>
          <w:rPr>
            <w:noProof/>
            <w:webHidden/>
          </w:rPr>
        </w:r>
        <w:r>
          <w:rPr>
            <w:noProof/>
            <w:webHidden/>
          </w:rPr>
          <w:fldChar w:fldCharType="separate"/>
        </w:r>
        <w:r>
          <w:rPr>
            <w:noProof/>
            <w:webHidden/>
          </w:rPr>
          <w:t>1</w:t>
        </w:r>
        <w:r>
          <w:rPr>
            <w:noProof/>
            <w:webHidden/>
          </w:rPr>
          <w:fldChar w:fldCharType="end"/>
        </w:r>
      </w:hyperlink>
    </w:p>
    <w:p w14:paraId="47D95E5B" w14:textId="2FDEC621" w:rsidR="00DE17E0" w:rsidRDefault="00DE17E0">
      <w:pPr>
        <w:pStyle w:val="TOC1"/>
        <w:rPr>
          <w:rFonts w:asciiTheme="minorHAnsi" w:eastAsiaTheme="minorEastAsia" w:hAnsiTheme="minorHAnsi"/>
          <w:b w:val="0"/>
          <w:noProof/>
          <w:kern w:val="2"/>
          <w:sz w:val="24"/>
          <w14:ligatures w14:val="standardContextual"/>
        </w:rPr>
      </w:pPr>
      <w:hyperlink w:anchor="_Toc154051150" w:history="1">
        <w:r w:rsidRPr="007E672D">
          <w:rPr>
            <w:rStyle w:val="Hyperlink"/>
            <w:noProof/>
          </w:rPr>
          <w:t>CHƯƠNG 2. PROBLEM STATEMENT</w:t>
        </w:r>
        <w:r>
          <w:rPr>
            <w:noProof/>
            <w:webHidden/>
          </w:rPr>
          <w:tab/>
        </w:r>
        <w:r>
          <w:rPr>
            <w:noProof/>
            <w:webHidden/>
          </w:rPr>
          <w:fldChar w:fldCharType="begin"/>
        </w:r>
        <w:r>
          <w:rPr>
            <w:noProof/>
            <w:webHidden/>
          </w:rPr>
          <w:instrText xml:space="preserve"> PAGEREF _Toc154051150 \h </w:instrText>
        </w:r>
        <w:r>
          <w:rPr>
            <w:noProof/>
            <w:webHidden/>
          </w:rPr>
        </w:r>
        <w:r>
          <w:rPr>
            <w:noProof/>
            <w:webHidden/>
          </w:rPr>
          <w:fldChar w:fldCharType="separate"/>
        </w:r>
        <w:r>
          <w:rPr>
            <w:noProof/>
            <w:webHidden/>
          </w:rPr>
          <w:t>3</w:t>
        </w:r>
        <w:r>
          <w:rPr>
            <w:noProof/>
            <w:webHidden/>
          </w:rPr>
          <w:fldChar w:fldCharType="end"/>
        </w:r>
      </w:hyperlink>
    </w:p>
    <w:p w14:paraId="7905981B" w14:textId="7C50077D" w:rsidR="00DE17E0" w:rsidRDefault="00DE17E0">
      <w:pPr>
        <w:pStyle w:val="TOC1"/>
        <w:rPr>
          <w:rFonts w:asciiTheme="minorHAnsi" w:eastAsiaTheme="minorEastAsia" w:hAnsiTheme="minorHAnsi"/>
          <w:b w:val="0"/>
          <w:noProof/>
          <w:kern w:val="2"/>
          <w:sz w:val="24"/>
          <w14:ligatures w14:val="standardContextual"/>
        </w:rPr>
      </w:pPr>
      <w:hyperlink w:anchor="_Toc154051151" w:history="1">
        <w:r w:rsidRPr="007E672D">
          <w:rPr>
            <w:rStyle w:val="Hyperlink"/>
            <w:noProof/>
          </w:rPr>
          <w:t>CHƯƠNG 3. DEFINITION INPUT AND OUTPUT</w:t>
        </w:r>
        <w:r>
          <w:rPr>
            <w:noProof/>
            <w:webHidden/>
          </w:rPr>
          <w:tab/>
        </w:r>
        <w:r>
          <w:rPr>
            <w:noProof/>
            <w:webHidden/>
          </w:rPr>
          <w:fldChar w:fldCharType="begin"/>
        </w:r>
        <w:r>
          <w:rPr>
            <w:noProof/>
            <w:webHidden/>
          </w:rPr>
          <w:instrText xml:space="preserve"> PAGEREF _Toc154051151 \h </w:instrText>
        </w:r>
        <w:r>
          <w:rPr>
            <w:noProof/>
            <w:webHidden/>
          </w:rPr>
        </w:r>
        <w:r>
          <w:rPr>
            <w:noProof/>
            <w:webHidden/>
          </w:rPr>
          <w:fldChar w:fldCharType="separate"/>
        </w:r>
        <w:r>
          <w:rPr>
            <w:noProof/>
            <w:webHidden/>
          </w:rPr>
          <w:t>5</w:t>
        </w:r>
        <w:r>
          <w:rPr>
            <w:noProof/>
            <w:webHidden/>
          </w:rPr>
          <w:fldChar w:fldCharType="end"/>
        </w:r>
      </w:hyperlink>
    </w:p>
    <w:p w14:paraId="66A935D9" w14:textId="018A85D5" w:rsidR="00DE17E0" w:rsidRDefault="00DE17E0">
      <w:pPr>
        <w:pStyle w:val="TOC2"/>
        <w:rPr>
          <w:rFonts w:asciiTheme="minorHAnsi" w:eastAsiaTheme="minorEastAsia" w:hAnsiTheme="minorHAnsi"/>
          <w:noProof/>
          <w:kern w:val="2"/>
          <w:sz w:val="24"/>
          <w14:ligatures w14:val="standardContextual"/>
        </w:rPr>
      </w:pPr>
      <w:hyperlink w:anchor="_Toc154051152" w:history="1">
        <w:r w:rsidRPr="007E672D">
          <w:rPr>
            <w:rStyle w:val="Hyperlink"/>
            <w:noProof/>
          </w:rPr>
          <w:t>3.1 Định nghĩa input</w:t>
        </w:r>
        <w:r>
          <w:rPr>
            <w:noProof/>
            <w:webHidden/>
          </w:rPr>
          <w:tab/>
        </w:r>
        <w:r>
          <w:rPr>
            <w:noProof/>
            <w:webHidden/>
          </w:rPr>
          <w:fldChar w:fldCharType="begin"/>
        </w:r>
        <w:r>
          <w:rPr>
            <w:noProof/>
            <w:webHidden/>
          </w:rPr>
          <w:instrText xml:space="preserve"> PAGEREF _Toc154051152 \h </w:instrText>
        </w:r>
        <w:r>
          <w:rPr>
            <w:noProof/>
            <w:webHidden/>
          </w:rPr>
        </w:r>
        <w:r>
          <w:rPr>
            <w:noProof/>
            <w:webHidden/>
          </w:rPr>
          <w:fldChar w:fldCharType="separate"/>
        </w:r>
        <w:r>
          <w:rPr>
            <w:noProof/>
            <w:webHidden/>
          </w:rPr>
          <w:t>5</w:t>
        </w:r>
        <w:r>
          <w:rPr>
            <w:noProof/>
            <w:webHidden/>
          </w:rPr>
          <w:fldChar w:fldCharType="end"/>
        </w:r>
      </w:hyperlink>
    </w:p>
    <w:p w14:paraId="0483B15C" w14:textId="3DE97754" w:rsidR="00DE17E0" w:rsidRDefault="00DE17E0">
      <w:pPr>
        <w:pStyle w:val="TOC2"/>
        <w:rPr>
          <w:rFonts w:asciiTheme="minorHAnsi" w:eastAsiaTheme="minorEastAsia" w:hAnsiTheme="minorHAnsi"/>
          <w:noProof/>
          <w:kern w:val="2"/>
          <w:sz w:val="24"/>
          <w14:ligatures w14:val="standardContextual"/>
        </w:rPr>
      </w:pPr>
      <w:hyperlink w:anchor="_Toc154051153" w:history="1">
        <w:r w:rsidRPr="007E672D">
          <w:rPr>
            <w:rStyle w:val="Hyperlink"/>
            <w:noProof/>
          </w:rPr>
          <w:t>3.2 Định nghĩa ouput</w:t>
        </w:r>
        <w:r>
          <w:rPr>
            <w:noProof/>
            <w:webHidden/>
          </w:rPr>
          <w:tab/>
        </w:r>
        <w:r>
          <w:rPr>
            <w:noProof/>
            <w:webHidden/>
          </w:rPr>
          <w:fldChar w:fldCharType="begin"/>
        </w:r>
        <w:r>
          <w:rPr>
            <w:noProof/>
            <w:webHidden/>
          </w:rPr>
          <w:instrText xml:space="preserve"> PAGEREF _Toc154051153 \h </w:instrText>
        </w:r>
        <w:r>
          <w:rPr>
            <w:noProof/>
            <w:webHidden/>
          </w:rPr>
        </w:r>
        <w:r>
          <w:rPr>
            <w:noProof/>
            <w:webHidden/>
          </w:rPr>
          <w:fldChar w:fldCharType="separate"/>
        </w:r>
        <w:r>
          <w:rPr>
            <w:noProof/>
            <w:webHidden/>
          </w:rPr>
          <w:t>6</w:t>
        </w:r>
        <w:r>
          <w:rPr>
            <w:noProof/>
            <w:webHidden/>
          </w:rPr>
          <w:fldChar w:fldCharType="end"/>
        </w:r>
      </w:hyperlink>
    </w:p>
    <w:p w14:paraId="4B37BCA3" w14:textId="0643A821" w:rsidR="00DE17E0" w:rsidRDefault="00DE17E0">
      <w:pPr>
        <w:pStyle w:val="TOC1"/>
        <w:rPr>
          <w:rFonts w:asciiTheme="minorHAnsi" w:eastAsiaTheme="minorEastAsia" w:hAnsiTheme="minorHAnsi"/>
          <w:b w:val="0"/>
          <w:noProof/>
          <w:kern w:val="2"/>
          <w:sz w:val="24"/>
          <w14:ligatures w14:val="standardContextual"/>
        </w:rPr>
      </w:pPr>
      <w:hyperlink w:anchor="_Toc154051154" w:history="1">
        <w:r w:rsidRPr="007E672D">
          <w:rPr>
            <w:rStyle w:val="Hyperlink"/>
            <w:noProof/>
          </w:rPr>
          <w:t>CHƯƠNG 4. METHODS</w:t>
        </w:r>
        <w:r>
          <w:rPr>
            <w:noProof/>
            <w:webHidden/>
          </w:rPr>
          <w:tab/>
        </w:r>
        <w:r>
          <w:rPr>
            <w:noProof/>
            <w:webHidden/>
          </w:rPr>
          <w:fldChar w:fldCharType="begin"/>
        </w:r>
        <w:r>
          <w:rPr>
            <w:noProof/>
            <w:webHidden/>
          </w:rPr>
          <w:instrText xml:space="preserve"> PAGEREF _Toc154051154 \h </w:instrText>
        </w:r>
        <w:r>
          <w:rPr>
            <w:noProof/>
            <w:webHidden/>
          </w:rPr>
        </w:r>
        <w:r>
          <w:rPr>
            <w:noProof/>
            <w:webHidden/>
          </w:rPr>
          <w:fldChar w:fldCharType="separate"/>
        </w:r>
        <w:r>
          <w:rPr>
            <w:noProof/>
            <w:webHidden/>
          </w:rPr>
          <w:t>7</w:t>
        </w:r>
        <w:r>
          <w:rPr>
            <w:noProof/>
            <w:webHidden/>
          </w:rPr>
          <w:fldChar w:fldCharType="end"/>
        </w:r>
      </w:hyperlink>
    </w:p>
    <w:p w14:paraId="344C851E" w14:textId="5AC32838" w:rsidR="00DE17E0" w:rsidRDefault="00DE17E0">
      <w:pPr>
        <w:pStyle w:val="TOC2"/>
        <w:rPr>
          <w:rFonts w:asciiTheme="minorHAnsi" w:eastAsiaTheme="minorEastAsia" w:hAnsiTheme="minorHAnsi"/>
          <w:noProof/>
          <w:kern w:val="2"/>
          <w:sz w:val="24"/>
          <w14:ligatures w14:val="standardContextual"/>
        </w:rPr>
      </w:pPr>
      <w:hyperlink w:anchor="_Toc154051155" w:history="1">
        <w:r w:rsidRPr="007E672D">
          <w:rPr>
            <w:rStyle w:val="Hyperlink"/>
            <w:noProof/>
          </w:rPr>
          <w:t>4.1 Sơ lược phần phân tích</w:t>
        </w:r>
        <w:r>
          <w:rPr>
            <w:noProof/>
            <w:webHidden/>
          </w:rPr>
          <w:tab/>
        </w:r>
        <w:r>
          <w:rPr>
            <w:noProof/>
            <w:webHidden/>
          </w:rPr>
          <w:fldChar w:fldCharType="begin"/>
        </w:r>
        <w:r>
          <w:rPr>
            <w:noProof/>
            <w:webHidden/>
          </w:rPr>
          <w:instrText xml:space="preserve"> PAGEREF _Toc154051155 \h </w:instrText>
        </w:r>
        <w:r>
          <w:rPr>
            <w:noProof/>
            <w:webHidden/>
          </w:rPr>
        </w:r>
        <w:r>
          <w:rPr>
            <w:noProof/>
            <w:webHidden/>
          </w:rPr>
          <w:fldChar w:fldCharType="separate"/>
        </w:r>
        <w:r>
          <w:rPr>
            <w:noProof/>
            <w:webHidden/>
          </w:rPr>
          <w:t>7</w:t>
        </w:r>
        <w:r>
          <w:rPr>
            <w:noProof/>
            <w:webHidden/>
          </w:rPr>
          <w:fldChar w:fldCharType="end"/>
        </w:r>
      </w:hyperlink>
    </w:p>
    <w:p w14:paraId="769BA9CF" w14:textId="0DE3BB47" w:rsidR="00DE17E0" w:rsidRDefault="00DE17E0">
      <w:pPr>
        <w:pStyle w:val="TOC2"/>
        <w:rPr>
          <w:rFonts w:asciiTheme="minorHAnsi" w:eastAsiaTheme="minorEastAsia" w:hAnsiTheme="minorHAnsi"/>
          <w:noProof/>
          <w:kern w:val="2"/>
          <w:sz w:val="24"/>
          <w14:ligatures w14:val="standardContextual"/>
        </w:rPr>
      </w:pPr>
      <w:hyperlink w:anchor="_Toc154051156" w:history="1">
        <w:r w:rsidRPr="007E672D">
          <w:rPr>
            <w:rStyle w:val="Hyperlink"/>
            <w:noProof/>
          </w:rPr>
          <w:t>4.2 Phân tích các phương thức bổ trợ cho phương thức sovle()</w:t>
        </w:r>
        <w:r>
          <w:rPr>
            <w:noProof/>
            <w:webHidden/>
          </w:rPr>
          <w:tab/>
        </w:r>
        <w:r>
          <w:rPr>
            <w:noProof/>
            <w:webHidden/>
          </w:rPr>
          <w:fldChar w:fldCharType="begin"/>
        </w:r>
        <w:r>
          <w:rPr>
            <w:noProof/>
            <w:webHidden/>
          </w:rPr>
          <w:instrText xml:space="preserve"> PAGEREF _Toc154051156 \h </w:instrText>
        </w:r>
        <w:r>
          <w:rPr>
            <w:noProof/>
            <w:webHidden/>
          </w:rPr>
        </w:r>
        <w:r>
          <w:rPr>
            <w:noProof/>
            <w:webHidden/>
          </w:rPr>
          <w:fldChar w:fldCharType="separate"/>
        </w:r>
        <w:r>
          <w:rPr>
            <w:noProof/>
            <w:webHidden/>
          </w:rPr>
          <w:t>7</w:t>
        </w:r>
        <w:r>
          <w:rPr>
            <w:noProof/>
            <w:webHidden/>
          </w:rPr>
          <w:fldChar w:fldCharType="end"/>
        </w:r>
      </w:hyperlink>
    </w:p>
    <w:p w14:paraId="4CCE6934" w14:textId="73359793" w:rsidR="00DE17E0" w:rsidRDefault="00DE17E0">
      <w:pPr>
        <w:pStyle w:val="TOC3"/>
        <w:rPr>
          <w:rFonts w:asciiTheme="minorHAnsi" w:eastAsiaTheme="minorEastAsia" w:hAnsiTheme="minorHAnsi"/>
          <w:i w:val="0"/>
          <w:noProof/>
          <w:kern w:val="2"/>
          <w:sz w:val="24"/>
          <w14:ligatures w14:val="standardContextual"/>
        </w:rPr>
      </w:pPr>
      <w:hyperlink w:anchor="_Toc154051157" w:history="1">
        <w:r w:rsidRPr="007E672D">
          <w:rPr>
            <w:rStyle w:val="Hyperlink"/>
            <w:noProof/>
          </w:rPr>
          <w:t>4.2.1 Phương thức getWeight(Set&lt;T&gt; X)</w:t>
        </w:r>
        <w:r>
          <w:rPr>
            <w:noProof/>
            <w:webHidden/>
          </w:rPr>
          <w:tab/>
        </w:r>
        <w:r>
          <w:rPr>
            <w:noProof/>
            <w:webHidden/>
          </w:rPr>
          <w:fldChar w:fldCharType="begin"/>
        </w:r>
        <w:r>
          <w:rPr>
            <w:noProof/>
            <w:webHidden/>
          </w:rPr>
          <w:instrText xml:space="preserve"> PAGEREF _Toc154051157 \h </w:instrText>
        </w:r>
        <w:r>
          <w:rPr>
            <w:noProof/>
            <w:webHidden/>
          </w:rPr>
        </w:r>
        <w:r>
          <w:rPr>
            <w:noProof/>
            <w:webHidden/>
          </w:rPr>
          <w:fldChar w:fldCharType="separate"/>
        </w:r>
        <w:r>
          <w:rPr>
            <w:noProof/>
            <w:webHidden/>
          </w:rPr>
          <w:t>7</w:t>
        </w:r>
        <w:r>
          <w:rPr>
            <w:noProof/>
            <w:webHidden/>
          </w:rPr>
          <w:fldChar w:fldCharType="end"/>
        </w:r>
      </w:hyperlink>
    </w:p>
    <w:p w14:paraId="25A6C53C" w14:textId="3499DECE" w:rsidR="00DE17E0" w:rsidRDefault="00DE17E0">
      <w:pPr>
        <w:pStyle w:val="TOC3"/>
        <w:rPr>
          <w:rFonts w:asciiTheme="minorHAnsi" w:eastAsiaTheme="minorEastAsia" w:hAnsiTheme="minorHAnsi"/>
          <w:i w:val="0"/>
          <w:noProof/>
          <w:kern w:val="2"/>
          <w:sz w:val="24"/>
          <w14:ligatures w14:val="standardContextual"/>
        </w:rPr>
      </w:pPr>
      <w:hyperlink w:anchor="_Toc154051158" w:history="1">
        <w:r w:rsidRPr="007E672D">
          <w:rPr>
            <w:rStyle w:val="Hyperlink"/>
            <w:noProof/>
          </w:rPr>
          <w:t>4.2.2 Phương thức isSubset(Set&lt;T&gt; X, Map&lt;T, Double&gt; Ti)</w:t>
        </w:r>
        <w:r>
          <w:rPr>
            <w:noProof/>
            <w:webHidden/>
          </w:rPr>
          <w:tab/>
        </w:r>
        <w:r>
          <w:rPr>
            <w:noProof/>
            <w:webHidden/>
          </w:rPr>
          <w:fldChar w:fldCharType="begin"/>
        </w:r>
        <w:r>
          <w:rPr>
            <w:noProof/>
            <w:webHidden/>
          </w:rPr>
          <w:instrText xml:space="preserve"> PAGEREF _Toc154051158 \h </w:instrText>
        </w:r>
        <w:r>
          <w:rPr>
            <w:noProof/>
            <w:webHidden/>
          </w:rPr>
        </w:r>
        <w:r>
          <w:rPr>
            <w:noProof/>
            <w:webHidden/>
          </w:rPr>
          <w:fldChar w:fldCharType="separate"/>
        </w:r>
        <w:r>
          <w:rPr>
            <w:noProof/>
            <w:webHidden/>
          </w:rPr>
          <w:t>8</w:t>
        </w:r>
        <w:r>
          <w:rPr>
            <w:noProof/>
            <w:webHidden/>
          </w:rPr>
          <w:fldChar w:fldCharType="end"/>
        </w:r>
      </w:hyperlink>
    </w:p>
    <w:p w14:paraId="09E9645E" w14:textId="3178538D" w:rsidR="00DE17E0" w:rsidRDefault="00DE17E0">
      <w:pPr>
        <w:pStyle w:val="TOC3"/>
        <w:rPr>
          <w:rFonts w:asciiTheme="minorHAnsi" w:eastAsiaTheme="minorEastAsia" w:hAnsiTheme="minorHAnsi"/>
          <w:i w:val="0"/>
          <w:noProof/>
          <w:kern w:val="2"/>
          <w:sz w:val="24"/>
          <w14:ligatures w14:val="standardContextual"/>
        </w:rPr>
      </w:pPr>
      <w:hyperlink w:anchor="_Toc154051159" w:history="1">
        <w:r w:rsidRPr="007E672D">
          <w:rPr>
            <w:rStyle w:val="Hyperlink"/>
            <w:noProof/>
          </w:rPr>
          <w:t>4.2.3 Phương thức probXInTi(Set&lt;T&gt; X, Map&lt;T, Double&gt; Ti)</w:t>
        </w:r>
        <w:r>
          <w:rPr>
            <w:noProof/>
            <w:webHidden/>
          </w:rPr>
          <w:tab/>
        </w:r>
        <w:r>
          <w:rPr>
            <w:noProof/>
            <w:webHidden/>
          </w:rPr>
          <w:fldChar w:fldCharType="begin"/>
        </w:r>
        <w:r>
          <w:rPr>
            <w:noProof/>
            <w:webHidden/>
          </w:rPr>
          <w:instrText xml:space="preserve"> PAGEREF _Toc154051159 \h </w:instrText>
        </w:r>
        <w:r>
          <w:rPr>
            <w:noProof/>
            <w:webHidden/>
          </w:rPr>
        </w:r>
        <w:r>
          <w:rPr>
            <w:noProof/>
            <w:webHidden/>
          </w:rPr>
          <w:fldChar w:fldCharType="separate"/>
        </w:r>
        <w:r>
          <w:rPr>
            <w:noProof/>
            <w:webHidden/>
          </w:rPr>
          <w:t>9</w:t>
        </w:r>
        <w:r>
          <w:rPr>
            <w:noProof/>
            <w:webHidden/>
          </w:rPr>
          <w:fldChar w:fldCharType="end"/>
        </w:r>
      </w:hyperlink>
    </w:p>
    <w:p w14:paraId="59BC2E42" w14:textId="3DE5FFA7" w:rsidR="00DE17E0" w:rsidRDefault="00DE17E0">
      <w:pPr>
        <w:pStyle w:val="TOC3"/>
        <w:rPr>
          <w:rFonts w:asciiTheme="minorHAnsi" w:eastAsiaTheme="minorEastAsia" w:hAnsiTheme="minorHAnsi"/>
          <w:i w:val="0"/>
          <w:noProof/>
          <w:kern w:val="2"/>
          <w:sz w:val="24"/>
          <w14:ligatures w14:val="standardContextual"/>
        </w:rPr>
      </w:pPr>
      <w:hyperlink w:anchor="_Toc154051160" w:history="1">
        <w:r w:rsidRPr="007E672D">
          <w:rPr>
            <w:rStyle w:val="Hyperlink"/>
            <w:noProof/>
          </w:rPr>
          <w:t>4.2.4 Phương thức probXInUD(Set&lt;T&gt; X, int msup, double t, double wX)</w:t>
        </w:r>
        <w:r>
          <w:rPr>
            <w:noProof/>
            <w:webHidden/>
          </w:rPr>
          <w:tab/>
        </w:r>
        <w:r>
          <w:rPr>
            <w:noProof/>
            <w:webHidden/>
          </w:rPr>
          <w:fldChar w:fldCharType="begin"/>
        </w:r>
        <w:r>
          <w:rPr>
            <w:noProof/>
            <w:webHidden/>
          </w:rPr>
          <w:instrText xml:space="preserve"> PAGEREF _Toc154051160 \h </w:instrText>
        </w:r>
        <w:r>
          <w:rPr>
            <w:noProof/>
            <w:webHidden/>
          </w:rPr>
        </w:r>
        <w:r>
          <w:rPr>
            <w:noProof/>
            <w:webHidden/>
          </w:rPr>
          <w:fldChar w:fldCharType="separate"/>
        </w:r>
        <w:r>
          <w:rPr>
            <w:noProof/>
            <w:webHidden/>
          </w:rPr>
          <w:t>10</w:t>
        </w:r>
        <w:r>
          <w:rPr>
            <w:noProof/>
            <w:webHidden/>
          </w:rPr>
          <w:fldChar w:fldCharType="end"/>
        </w:r>
      </w:hyperlink>
    </w:p>
    <w:p w14:paraId="23477817" w14:textId="113B46DC" w:rsidR="00DE17E0" w:rsidRDefault="00DE17E0">
      <w:pPr>
        <w:pStyle w:val="TOC3"/>
        <w:rPr>
          <w:rFonts w:asciiTheme="minorHAnsi" w:eastAsiaTheme="minorEastAsia" w:hAnsiTheme="minorHAnsi"/>
          <w:i w:val="0"/>
          <w:noProof/>
          <w:kern w:val="2"/>
          <w:sz w:val="24"/>
          <w14:ligatures w14:val="standardContextual"/>
        </w:rPr>
      </w:pPr>
      <w:hyperlink w:anchor="_Toc154051161" w:history="1">
        <w:r w:rsidRPr="007E672D">
          <w:rPr>
            <w:rStyle w:val="Hyperlink"/>
            <w:noProof/>
          </w:rPr>
          <w:t>4.2.5 Phương thức isWPFI(double wX, double probXInUD, double t)</w:t>
        </w:r>
        <w:r>
          <w:rPr>
            <w:noProof/>
            <w:webHidden/>
          </w:rPr>
          <w:tab/>
        </w:r>
        <w:r>
          <w:rPr>
            <w:noProof/>
            <w:webHidden/>
          </w:rPr>
          <w:fldChar w:fldCharType="begin"/>
        </w:r>
        <w:r>
          <w:rPr>
            <w:noProof/>
            <w:webHidden/>
          </w:rPr>
          <w:instrText xml:space="preserve"> PAGEREF _Toc154051161 \h </w:instrText>
        </w:r>
        <w:r>
          <w:rPr>
            <w:noProof/>
            <w:webHidden/>
          </w:rPr>
        </w:r>
        <w:r>
          <w:rPr>
            <w:noProof/>
            <w:webHidden/>
          </w:rPr>
          <w:fldChar w:fldCharType="separate"/>
        </w:r>
        <w:r>
          <w:rPr>
            <w:noProof/>
            <w:webHidden/>
          </w:rPr>
          <w:t>12</w:t>
        </w:r>
        <w:r>
          <w:rPr>
            <w:noProof/>
            <w:webHidden/>
          </w:rPr>
          <w:fldChar w:fldCharType="end"/>
        </w:r>
      </w:hyperlink>
    </w:p>
    <w:p w14:paraId="07D6C33B" w14:textId="30118185" w:rsidR="00DE17E0" w:rsidRDefault="00DE17E0">
      <w:pPr>
        <w:pStyle w:val="TOC3"/>
        <w:rPr>
          <w:rFonts w:asciiTheme="minorHAnsi" w:eastAsiaTheme="minorEastAsia" w:hAnsiTheme="minorHAnsi"/>
          <w:i w:val="0"/>
          <w:noProof/>
          <w:kern w:val="2"/>
          <w:sz w:val="24"/>
          <w14:ligatures w14:val="standardContextual"/>
        </w:rPr>
      </w:pPr>
      <w:hyperlink w:anchor="_Toc154051162" w:history="1">
        <w:r w:rsidRPr="007E672D">
          <w:rPr>
            <w:rStyle w:val="Hyperlink"/>
            <w:noProof/>
          </w:rPr>
          <w:t>4.2.6 Phương thức itemsInPrevWPFI(Set&lt;Set&lt;T&gt;&gt; WPFI)</w:t>
        </w:r>
        <w:r>
          <w:rPr>
            <w:noProof/>
            <w:webHidden/>
          </w:rPr>
          <w:tab/>
        </w:r>
        <w:r>
          <w:rPr>
            <w:noProof/>
            <w:webHidden/>
          </w:rPr>
          <w:fldChar w:fldCharType="begin"/>
        </w:r>
        <w:r>
          <w:rPr>
            <w:noProof/>
            <w:webHidden/>
          </w:rPr>
          <w:instrText xml:space="preserve"> PAGEREF _Toc154051162 \h </w:instrText>
        </w:r>
        <w:r>
          <w:rPr>
            <w:noProof/>
            <w:webHidden/>
          </w:rPr>
        </w:r>
        <w:r>
          <w:rPr>
            <w:noProof/>
            <w:webHidden/>
          </w:rPr>
          <w:fldChar w:fldCharType="separate"/>
        </w:r>
        <w:r>
          <w:rPr>
            <w:noProof/>
            <w:webHidden/>
          </w:rPr>
          <w:t>12</w:t>
        </w:r>
        <w:r>
          <w:rPr>
            <w:noProof/>
            <w:webHidden/>
          </w:rPr>
          <w:fldChar w:fldCharType="end"/>
        </w:r>
      </w:hyperlink>
    </w:p>
    <w:p w14:paraId="550C5CBD" w14:textId="19F7F80A" w:rsidR="00DE17E0" w:rsidRDefault="00DE17E0">
      <w:pPr>
        <w:pStyle w:val="TOC3"/>
        <w:rPr>
          <w:rFonts w:asciiTheme="minorHAnsi" w:eastAsiaTheme="minorEastAsia" w:hAnsiTheme="minorHAnsi"/>
          <w:i w:val="0"/>
          <w:noProof/>
          <w:kern w:val="2"/>
          <w:sz w:val="24"/>
          <w14:ligatures w14:val="standardContextual"/>
        </w:rPr>
      </w:pPr>
      <w:hyperlink w:anchor="_Toc154051163" w:history="1">
        <w:r w:rsidRPr="007E672D">
          <w:rPr>
            <w:rStyle w:val="Hyperlink"/>
            <w:noProof/>
          </w:rPr>
          <w:t>4.2.7 Phương thức genSize1WPFI()</w:t>
        </w:r>
        <w:r>
          <w:rPr>
            <w:noProof/>
            <w:webHidden/>
          </w:rPr>
          <w:tab/>
        </w:r>
        <w:r>
          <w:rPr>
            <w:noProof/>
            <w:webHidden/>
          </w:rPr>
          <w:fldChar w:fldCharType="begin"/>
        </w:r>
        <w:r>
          <w:rPr>
            <w:noProof/>
            <w:webHidden/>
          </w:rPr>
          <w:instrText xml:space="preserve"> PAGEREF _Toc154051163 \h </w:instrText>
        </w:r>
        <w:r>
          <w:rPr>
            <w:noProof/>
            <w:webHidden/>
          </w:rPr>
        </w:r>
        <w:r>
          <w:rPr>
            <w:noProof/>
            <w:webHidden/>
          </w:rPr>
          <w:fldChar w:fldCharType="separate"/>
        </w:r>
        <w:r>
          <w:rPr>
            <w:noProof/>
            <w:webHidden/>
          </w:rPr>
          <w:t>13</w:t>
        </w:r>
        <w:r>
          <w:rPr>
            <w:noProof/>
            <w:webHidden/>
          </w:rPr>
          <w:fldChar w:fldCharType="end"/>
        </w:r>
      </w:hyperlink>
    </w:p>
    <w:p w14:paraId="564EA23D" w14:textId="4F597EA4" w:rsidR="00DE17E0" w:rsidRDefault="00DE17E0">
      <w:pPr>
        <w:pStyle w:val="TOC3"/>
        <w:rPr>
          <w:rFonts w:asciiTheme="minorHAnsi" w:eastAsiaTheme="minorEastAsia" w:hAnsiTheme="minorHAnsi"/>
          <w:i w:val="0"/>
          <w:noProof/>
          <w:kern w:val="2"/>
          <w:sz w:val="24"/>
          <w14:ligatures w14:val="standardContextual"/>
        </w:rPr>
      </w:pPr>
      <w:hyperlink w:anchor="_Toc154051164" w:history="1">
        <w:r w:rsidRPr="007E672D">
          <w:rPr>
            <w:rStyle w:val="Hyperlink"/>
            <w:noProof/>
          </w:rPr>
          <w:t>4.2.8 Phương thức scanFindKItemset()</w:t>
        </w:r>
        <w:r>
          <w:rPr>
            <w:noProof/>
            <w:webHidden/>
          </w:rPr>
          <w:tab/>
        </w:r>
        <w:r>
          <w:rPr>
            <w:noProof/>
            <w:webHidden/>
          </w:rPr>
          <w:fldChar w:fldCharType="begin"/>
        </w:r>
        <w:r>
          <w:rPr>
            <w:noProof/>
            <w:webHidden/>
          </w:rPr>
          <w:instrText xml:space="preserve"> PAGEREF _Toc154051164 \h </w:instrText>
        </w:r>
        <w:r>
          <w:rPr>
            <w:noProof/>
            <w:webHidden/>
          </w:rPr>
        </w:r>
        <w:r>
          <w:rPr>
            <w:noProof/>
            <w:webHidden/>
          </w:rPr>
          <w:fldChar w:fldCharType="separate"/>
        </w:r>
        <w:r>
          <w:rPr>
            <w:noProof/>
            <w:webHidden/>
          </w:rPr>
          <w:t>14</w:t>
        </w:r>
        <w:r>
          <w:rPr>
            <w:noProof/>
            <w:webHidden/>
          </w:rPr>
          <w:fldChar w:fldCharType="end"/>
        </w:r>
      </w:hyperlink>
    </w:p>
    <w:p w14:paraId="21B2E75D" w14:textId="35264DC1" w:rsidR="00DE17E0" w:rsidRDefault="00DE17E0">
      <w:pPr>
        <w:pStyle w:val="TOC3"/>
        <w:rPr>
          <w:rFonts w:asciiTheme="minorHAnsi" w:eastAsiaTheme="minorEastAsia" w:hAnsiTheme="minorHAnsi"/>
          <w:i w:val="0"/>
          <w:noProof/>
          <w:kern w:val="2"/>
          <w:sz w:val="24"/>
          <w14:ligatures w14:val="standardContextual"/>
        </w:rPr>
      </w:pPr>
      <w:hyperlink w:anchor="_Toc154051165" w:history="1">
        <w:r w:rsidRPr="007E672D">
          <w:rPr>
            <w:rStyle w:val="Hyperlink"/>
            <w:noProof/>
          </w:rPr>
          <w:t>4.2.9 Phương thức genWPFIApriori()</w:t>
        </w:r>
        <w:r>
          <w:rPr>
            <w:noProof/>
            <w:webHidden/>
          </w:rPr>
          <w:tab/>
        </w:r>
        <w:r>
          <w:rPr>
            <w:noProof/>
            <w:webHidden/>
          </w:rPr>
          <w:fldChar w:fldCharType="begin"/>
        </w:r>
        <w:r>
          <w:rPr>
            <w:noProof/>
            <w:webHidden/>
          </w:rPr>
          <w:instrText xml:space="preserve"> PAGEREF _Toc154051165 \h </w:instrText>
        </w:r>
        <w:r>
          <w:rPr>
            <w:noProof/>
            <w:webHidden/>
          </w:rPr>
        </w:r>
        <w:r>
          <w:rPr>
            <w:noProof/>
            <w:webHidden/>
          </w:rPr>
          <w:fldChar w:fldCharType="separate"/>
        </w:r>
        <w:r>
          <w:rPr>
            <w:noProof/>
            <w:webHidden/>
          </w:rPr>
          <w:t>15</w:t>
        </w:r>
        <w:r>
          <w:rPr>
            <w:noProof/>
            <w:webHidden/>
          </w:rPr>
          <w:fldChar w:fldCharType="end"/>
        </w:r>
      </w:hyperlink>
    </w:p>
    <w:p w14:paraId="67628F28" w14:textId="6F1BDFB0" w:rsidR="00DE17E0" w:rsidRDefault="00DE17E0">
      <w:pPr>
        <w:pStyle w:val="TOC2"/>
        <w:rPr>
          <w:rFonts w:asciiTheme="minorHAnsi" w:eastAsiaTheme="minorEastAsia" w:hAnsiTheme="minorHAnsi"/>
          <w:noProof/>
          <w:kern w:val="2"/>
          <w:sz w:val="24"/>
          <w14:ligatures w14:val="standardContextual"/>
        </w:rPr>
      </w:pPr>
      <w:hyperlink w:anchor="_Toc154051166" w:history="1">
        <w:r w:rsidRPr="007E672D">
          <w:rPr>
            <w:rStyle w:val="Hyperlink"/>
            <w:noProof/>
          </w:rPr>
          <w:t>4.3 Phương thức chính của thuật toán Apriori, phương thức solve()</w:t>
        </w:r>
        <w:r>
          <w:rPr>
            <w:noProof/>
            <w:webHidden/>
          </w:rPr>
          <w:tab/>
        </w:r>
        <w:r>
          <w:rPr>
            <w:noProof/>
            <w:webHidden/>
          </w:rPr>
          <w:fldChar w:fldCharType="begin"/>
        </w:r>
        <w:r>
          <w:rPr>
            <w:noProof/>
            <w:webHidden/>
          </w:rPr>
          <w:instrText xml:space="preserve"> PAGEREF _Toc154051166 \h </w:instrText>
        </w:r>
        <w:r>
          <w:rPr>
            <w:noProof/>
            <w:webHidden/>
          </w:rPr>
        </w:r>
        <w:r>
          <w:rPr>
            <w:noProof/>
            <w:webHidden/>
          </w:rPr>
          <w:fldChar w:fldCharType="separate"/>
        </w:r>
        <w:r>
          <w:rPr>
            <w:noProof/>
            <w:webHidden/>
          </w:rPr>
          <w:t>19</w:t>
        </w:r>
        <w:r>
          <w:rPr>
            <w:noProof/>
            <w:webHidden/>
          </w:rPr>
          <w:fldChar w:fldCharType="end"/>
        </w:r>
      </w:hyperlink>
    </w:p>
    <w:p w14:paraId="4B1AF076" w14:textId="071D7957" w:rsidR="00DE17E0" w:rsidRDefault="00DE17E0">
      <w:pPr>
        <w:pStyle w:val="TOC1"/>
        <w:rPr>
          <w:rFonts w:asciiTheme="minorHAnsi" w:eastAsiaTheme="minorEastAsia" w:hAnsiTheme="minorHAnsi"/>
          <w:b w:val="0"/>
          <w:noProof/>
          <w:kern w:val="2"/>
          <w:sz w:val="24"/>
          <w14:ligatures w14:val="standardContextual"/>
        </w:rPr>
      </w:pPr>
      <w:hyperlink w:anchor="_Toc154051167" w:history="1">
        <w:r w:rsidRPr="007E672D">
          <w:rPr>
            <w:rStyle w:val="Hyperlink"/>
            <w:noProof/>
          </w:rPr>
          <w:t>CHƯƠNG 5. EXPERIMENT</w:t>
        </w:r>
        <w:r>
          <w:rPr>
            <w:noProof/>
            <w:webHidden/>
          </w:rPr>
          <w:tab/>
        </w:r>
        <w:r>
          <w:rPr>
            <w:noProof/>
            <w:webHidden/>
          </w:rPr>
          <w:fldChar w:fldCharType="begin"/>
        </w:r>
        <w:r>
          <w:rPr>
            <w:noProof/>
            <w:webHidden/>
          </w:rPr>
          <w:instrText xml:space="preserve"> PAGEREF _Toc154051167 \h </w:instrText>
        </w:r>
        <w:r>
          <w:rPr>
            <w:noProof/>
            <w:webHidden/>
          </w:rPr>
        </w:r>
        <w:r>
          <w:rPr>
            <w:noProof/>
            <w:webHidden/>
          </w:rPr>
          <w:fldChar w:fldCharType="separate"/>
        </w:r>
        <w:r>
          <w:rPr>
            <w:noProof/>
            <w:webHidden/>
          </w:rPr>
          <w:t>22</w:t>
        </w:r>
        <w:r>
          <w:rPr>
            <w:noProof/>
            <w:webHidden/>
          </w:rPr>
          <w:fldChar w:fldCharType="end"/>
        </w:r>
      </w:hyperlink>
    </w:p>
    <w:p w14:paraId="6387AD2A" w14:textId="73FE157C" w:rsidR="00DE17E0" w:rsidRDefault="00DE17E0">
      <w:pPr>
        <w:pStyle w:val="TOC2"/>
        <w:rPr>
          <w:rFonts w:asciiTheme="minorHAnsi" w:eastAsiaTheme="minorEastAsia" w:hAnsiTheme="minorHAnsi"/>
          <w:noProof/>
          <w:kern w:val="2"/>
          <w:sz w:val="24"/>
          <w14:ligatures w14:val="standardContextual"/>
        </w:rPr>
      </w:pPr>
      <w:hyperlink w:anchor="_Toc154051168" w:history="1">
        <w:r w:rsidRPr="007E672D">
          <w:rPr>
            <w:rStyle w:val="Hyperlink"/>
            <w:noProof/>
          </w:rPr>
          <w:t>5.1 Sinh bộ dữ liệu và kết quả khi thực thi thuật toán</w:t>
        </w:r>
        <w:r>
          <w:rPr>
            <w:noProof/>
            <w:webHidden/>
          </w:rPr>
          <w:tab/>
        </w:r>
        <w:r>
          <w:rPr>
            <w:noProof/>
            <w:webHidden/>
          </w:rPr>
          <w:fldChar w:fldCharType="begin"/>
        </w:r>
        <w:r>
          <w:rPr>
            <w:noProof/>
            <w:webHidden/>
          </w:rPr>
          <w:instrText xml:space="preserve"> PAGEREF _Toc154051168 \h </w:instrText>
        </w:r>
        <w:r>
          <w:rPr>
            <w:noProof/>
            <w:webHidden/>
          </w:rPr>
        </w:r>
        <w:r>
          <w:rPr>
            <w:noProof/>
            <w:webHidden/>
          </w:rPr>
          <w:fldChar w:fldCharType="separate"/>
        </w:r>
        <w:r>
          <w:rPr>
            <w:noProof/>
            <w:webHidden/>
          </w:rPr>
          <w:t>22</w:t>
        </w:r>
        <w:r>
          <w:rPr>
            <w:noProof/>
            <w:webHidden/>
          </w:rPr>
          <w:fldChar w:fldCharType="end"/>
        </w:r>
      </w:hyperlink>
    </w:p>
    <w:p w14:paraId="670B1D57" w14:textId="1B981055" w:rsidR="00DE17E0" w:rsidRDefault="00DE17E0">
      <w:pPr>
        <w:pStyle w:val="TOC3"/>
        <w:rPr>
          <w:rFonts w:asciiTheme="minorHAnsi" w:eastAsiaTheme="minorEastAsia" w:hAnsiTheme="minorHAnsi"/>
          <w:i w:val="0"/>
          <w:noProof/>
          <w:kern w:val="2"/>
          <w:sz w:val="24"/>
          <w14:ligatures w14:val="standardContextual"/>
        </w:rPr>
      </w:pPr>
      <w:hyperlink w:anchor="_Toc154051169" w:history="1">
        <w:r w:rsidRPr="007E672D">
          <w:rPr>
            <w:rStyle w:val="Hyperlink"/>
            <w:noProof/>
          </w:rPr>
          <w:t>5.1.1 Sinh bộ dữ liệu</w:t>
        </w:r>
        <w:r>
          <w:rPr>
            <w:noProof/>
            <w:webHidden/>
          </w:rPr>
          <w:tab/>
        </w:r>
        <w:r>
          <w:rPr>
            <w:noProof/>
            <w:webHidden/>
          </w:rPr>
          <w:fldChar w:fldCharType="begin"/>
        </w:r>
        <w:r>
          <w:rPr>
            <w:noProof/>
            <w:webHidden/>
          </w:rPr>
          <w:instrText xml:space="preserve"> PAGEREF _Toc154051169 \h </w:instrText>
        </w:r>
        <w:r>
          <w:rPr>
            <w:noProof/>
            <w:webHidden/>
          </w:rPr>
        </w:r>
        <w:r>
          <w:rPr>
            <w:noProof/>
            <w:webHidden/>
          </w:rPr>
          <w:fldChar w:fldCharType="separate"/>
        </w:r>
        <w:r>
          <w:rPr>
            <w:noProof/>
            <w:webHidden/>
          </w:rPr>
          <w:t>22</w:t>
        </w:r>
        <w:r>
          <w:rPr>
            <w:noProof/>
            <w:webHidden/>
          </w:rPr>
          <w:fldChar w:fldCharType="end"/>
        </w:r>
      </w:hyperlink>
    </w:p>
    <w:p w14:paraId="307180D4" w14:textId="4B1DB7B2" w:rsidR="00DE17E0" w:rsidRDefault="00DE17E0">
      <w:pPr>
        <w:pStyle w:val="TOC3"/>
        <w:rPr>
          <w:rFonts w:asciiTheme="minorHAnsi" w:eastAsiaTheme="minorEastAsia" w:hAnsiTheme="minorHAnsi"/>
          <w:i w:val="0"/>
          <w:noProof/>
          <w:kern w:val="2"/>
          <w:sz w:val="24"/>
          <w14:ligatures w14:val="standardContextual"/>
        </w:rPr>
      </w:pPr>
      <w:hyperlink w:anchor="_Toc154051170" w:history="1">
        <w:r w:rsidRPr="007E672D">
          <w:rPr>
            <w:rStyle w:val="Hyperlink"/>
            <w:noProof/>
          </w:rPr>
          <w:t>5.1.2 Kết quả khi thực thi thuật toán</w:t>
        </w:r>
        <w:r>
          <w:rPr>
            <w:noProof/>
            <w:webHidden/>
          </w:rPr>
          <w:tab/>
        </w:r>
        <w:r>
          <w:rPr>
            <w:noProof/>
            <w:webHidden/>
          </w:rPr>
          <w:fldChar w:fldCharType="begin"/>
        </w:r>
        <w:r>
          <w:rPr>
            <w:noProof/>
            <w:webHidden/>
          </w:rPr>
          <w:instrText xml:space="preserve"> PAGEREF _Toc154051170 \h </w:instrText>
        </w:r>
        <w:r>
          <w:rPr>
            <w:noProof/>
            <w:webHidden/>
          </w:rPr>
        </w:r>
        <w:r>
          <w:rPr>
            <w:noProof/>
            <w:webHidden/>
          </w:rPr>
          <w:fldChar w:fldCharType="separate"/>
        </w:r>
        <w:r>
          <w:rPr>
            <w:noProof/>
            <w:webHidden/>
          </w:rPr>
          <w:t>24</w:t>
        </w:r>
        <w:r>
          <w:rPr>
            <w:noProof/>
            <w:webHidden/>
          </w:rPr>
          <w:fldChar w:fldCharType="end"/>
        </w:r>
      </w:hyperlink>
    </w:p>
    <w:p w14:paraId="0D67FFEA" w14:textId="5A24E8FE" w:rsidR="00DE17E0" w:rsidRDefault="00DE17E0">
      <w:pPr>
        <w:pStyle w:val="TOC2"/>
        <w:rPr>
          <w:rFonts w:asciiTheme="minorHAnsi" w:eastAsiaTheme="minorEastAsia" w:hAnsiTheme="minorHAnsi"/>
          <w:noProof/>
          <w:kern w:val="2"/>
          <w:sz w:val="24"/>
          <w14:ligatures w14:val="standardContextual"/>
        </w:rPr>
      </w:pPr>
      <w:hyperlink w:anchor="_Toc154051171" w:history="1">
        <w:r w:rsidRPr="007E672D">
          <w:rPr>
            <w:rStyle w:val="Hyperlink"/>
            <w:noProof/>
          </w:rPr>
          <w:t>5.2 Vẽ biểu đồ theo phân tích lý thuyết của phương thức solve() thực thi</w:t>
        </w:r>
        <w:r>
          <w:rPr>
            <w:noProof/>
            <w:webHidden/>
          </w:rPr>
          <w:tab/>
        </w:r>
        <w:r>
          <w:rPr>
            <w:noProof/>
            <w:webHidden/>
          </w:rPr>
          <w:fldChar w:fldCharType="begin"/>
        </w:r>
        <w:r>
          <w:rPr>
            <w:noProof/>
            <w:webHidden/>
          </w:rPr>
          <w:instrText xml:space="preserve"> PAGEREF _Toc154051171 \h </w:instrText>
        </w:r>
        <w:r>
          <w:rPr>
            <w:noProof/>
            <w:webHidden/>
          </w:rPr>
        </w:r>
        <w:r>
          <w:rPr>
            <w:noProof/>
            <w:webHidden/>
          </w:rPr>
          <w:fldChar w:fldCharType="separate"/>
        </w:r>
        <w:r>
          <w:rPr>
            <w:noProof/>
            <w:webHidden/>
          </w:rPr>
          <w:t>24</w:t>
        </w:r>
        <w:r>
          <w:rPr>
            <w:noProof/>
            <w:webHidden/>
          </w:rPr>
          <w:fldChar w:fldCharType="end"/>
        </w:r>
      </w:hyperlink>
    </w:p>
    <w:p w14:paraId="69D15EA4" w14:textId="28B61DBE" w:rsidR="00DE17E0" w:rsidRDefault="00DE17E0">
      <w:pPr>
        <w:pStyle w:val="TOC2"/>
        <w:rPr>
          <w:rFonts w:asciiTheme="minorHAnsi" w:eastAsiaTheme="minorEastAsia" w:hAnsiTheme="minorHAnsi"/>
          <w:noProof/>
          <w:kern w:val="2"/>
          <w:sz w:val="24"/>
          <w14:ligatures w14:val="standardContextual"/>
        </w:rPr>
      </w:pPr>
      <w:hyperlink w:anchor="_Toc154051172" w:history="1">
        <w:r w:rsidRPr="007E672D">
          <w:rPr>
            <w:rStyle w:val="Hyperlink"/>
            <w:noProof/>
          </w:rPr>
          <w:t>5.3 Vẽ biểu đồ theo thực tế phương thức solve() thực thi</w:t>
        </w:r>
        <w:r>
          <w:rPr>
            <w:noProof/>
            <w:webHidden/>
          </w:rPr>
          <w:tab/>
        </w:r>
        <w:r>
          <w:rPr>
            <w:noProof/>
            <w:webHidden/>
          </w:rPr>
          <w:fldChar w:fldCharType="begin"/>
        </w:r>
        <w:r>
          <w:rPr>
            <w:noProof/>
            <w:webHidden/>
          </w:rPr>
          <w:instrText xml:space="preserve"> PAGEREF _Toc154051172 \h </w:instrText>
        </w:r>
        <w:r>
          <w:rPr>
            <w:noProof/>
            <w:webHidden/>
          </w:rPr>
        </w:r>
        <w:r>
          <w:rPr>
            <w:noProof/>
            <w:webHidden/>
          </w:rPr>
          <w:fldChar w:fldCharType="separate"/>
        </w:r>
        <w:r>
          <w:rPr>
            <w:noProof/>
            <w:webHidden/>
          </w:rPr>
          <w:t>26</w:t>
        </w:r>
        <w:r>
          <w:rPr>
            <w:noProof/>
            <w:webHidden/>
          </w:rPr>
          <w:fldChar w:fldCharType="end"/>
        </w:r>
      </w:hyperlink>
    </w:p>
    <w:p w14:paraId="2028A0FB" w14:textId="1D5F7CE4" w:rsidR="00DE17E0" w:rsidRDefault="00DE17E0">
      <w:pPr>
        <w:pStyle w:val="TOC1"/>
        <w:rPr>
          <w:rFonts w:asciiTheme="minorHAnsi" w:eastAsiaTheme="minorEastAsia" w:hAnsiTheme="minorHAnsi"/>
          <w:b w:val="0"/>
          <w:noProof/>
          <w:kern w:val="2"/>
          <w:sz w:val="24"/>
          <w14:ligatures w14:val="standardContextual"/>
        </w:rPr>
      </w:pPr>
      <w:hyperlink w:anchor="_Toc154051173" w:history="1">
        <w:r w:rsidRPr="007E672D">
          <w:rPr>
            <w:rStyle w:val="Hyperlink"/>
            <w:noProof/>
          </w:rPr>
          <w:t>CHƯƠNG 6. KẾT LUẬN</w:t>
        </w:r>
        <w:r>
          <w:rPr>
            <w:noProof/>
            <w:webHidden/>
          </w:rPr>
          <w:tab/>
        </w:r>
        <w:r>
          <w:rPr>
            <w:noProof/>
            <w:webHidden/>
          </w:rPr>
          <w:fldChar w:fldCharType="begin"/>
        </w:r>
        <w:r>
          <w:rPr>
            <w:noProof/>
            <w:webHidden/>
          </w:rPr>
          <w:instrText xml:space="preserve"> PAGEREF _Toc154051173 \h </w:instrText>
        </w:r>
        <w:r>
          <w:rPr>
            <w:noProof/>
            <w:webHidden/>
          </w:rPr>
        </w:r>
        <w:r>
          <w:rPr>
            <w:noProof/>
            <w:webHidden/>
          </w:rPr>
          <w:fldChar w:fldCharType="separate"/>
        </w:r>
        <w:r>
          <w:rPr>
            <w:noProof/>
            <w:webHidden/>
          </w:rPr>
          <w:t>27</w:t>
        </w:r>
        <w:r>
          <w:rPr>
            <w:noProof/>
            <w:webHidden/>
          </w:rPr>
          <w:fldChar w:fldCharType="end"/>
        </w:r>
      </w:hyperlink>
    </w:p>
    <w:p w14:paraId="51B48A22" w14:textId="0990FD16" w:rsidR="00DE17E0" w:rsidRDefault="00DE17E0">
      <w:pPr>
        <w:pStyle w:val="TOC1"/>
        <w:rPr>
          <w:rFonts w:asciiTheme="minorHAnsi" w:eastAsiaTheme="minorEastAsia" w:hAnsiTheme="minorHAnsi"/>
          <w:b w:val="0"/>
          <w:noProof/>
          <w:kern w:val="2"/>
          <w:sz w:val="24"/>
          <w14:ligatures w14:val="standardContextual"/>
        </w:rPr>
      </w:pPr>
      <w:hyperlink w:anchor="_Toc154051174" w:history="1">
        <w:r w:rsidRPr="007E672D">
          <w:rPr>
            <w:rStyle w:val="Hyperlink"/>
            <w:noProof/>
          </w:rPr>
          <w:t>TÀI LIỆU THAM KHẢO</w:t>
        </w:r>
        <w:r>
          <w:rPr>
            <w:noProof/>
            <w:webHidden/>
          </w:rPr>
          <w:tab/>
        </w:r>
        <w:r>
          <w:rPr>
            <w:noProof/>
            <w:webHidden/>
          </w:rPr>
          <w:fldChar w:fldCharType="begin"/>
        </w:r>
        <w:r>
          <w:rPr>
            <w:noProof/>
            <w:webHidden/>
          </w:rPr>
          <w:instrText xml:space="preserve"> PAGEREF _Toc154051174 \h </w:instrText>
        </w:r>
        <w:r>
          <w:rPr>
            <w:noProof/>
            <w:webHidden/>
          </w:rPr>
        </w:r>
        <w:r>
          <w:rPr>
            <w:noProof/>
            <w:webHidden/>
          </w:rPr>
          <w:fldChar w:fldCharType="separate"/>
        </w:r>
        <w:r>
          <w:rPr>
            <w:noProof/>
            <w:webHidden/>
          </w:rPr>
          <w:t>28</w:t>
        </w:r>
        <w:r>
          <w:rPr>
            <w:noProof/>
            <w:webHidden/>
          </w:rPr>
          <w:fldChar w:fldCharType="end"/>
        </w:r>
      </w:hyperlink>
    </w:p>
    <w:p w14:paraId="600D0E4D" w14:textId="16242919" w:rsidR="00DA17C1" w:rsidRDefault="00F772AD" w:rsidP="00CD62B5">
      <w:pPr>
        <w:pStyle w:val="Nidungvnbn"/>
        <w:ind w:firstLine="0"/>
      </w:pPr>
      <w:r>
        <w:fldChar w:fldCharType="end"/>
      </w:r>
    </w:p>
    <w:p w14:paraId="4D1B97BC" w14:textId="106DBE6A" w:rsidR="00B127A5" w:rsidRPr="00DA17C1" w:rsidRDefault="00DA17C1" w:rsidP="00DA17C1">
      <w:pPr>
        <w:spacing w:before="0" w:after="200" w:line="276" w:lineRule="auto"/>
        <w:rPr>
          <w:sz w:val="26"/>
          <w:szCs w:val="26"/>
        </w:rPr>
      </w:pPr>
      <w:r>
        <w:br w:type="page"/>
      </w:r>
    </w:p>
    <w:p w14:paraId="1ACE6988" w14:textId="77777777" w:rsidR="000558B2" w:rsidRDefault="000558B2" w:rsidP="00CD62B5">
      <w:pPr>
        <w:pStyle w:val="Nidungvnbn"/>
        <w:ind w:firstLine="0"/>
        <w:rPr>
          <w:lang w:val="vi-VN"/>
        </w:rPr>
      </w:pPr>
    </w:p>
    <w:p w14:paraId="6FEA8C64" w14:textId="77777777" w:rsidR="000044BC" w:rsidRPr="00B127A5" w:rsidRDefault="000044BC" w:rsidP="00B127A5">
      <w:pPr>
        <w:pStyle w:val="Heading1"/>
        <w:numPr>
          <w:ilvl w:val="0"/>
          <w:numId w:val="0"/>
        </w:numPr>
        <w:ind w:left="284" w:hanging="284"/>
        <w:jc w:val="center"/>
        <w:rPr>
          <w:sz w:val="26"/>
          <w:szCs w:val="26"/>
        </w:rPr>
      </w:pPr>
      <w:bookmarkStart w:id="1" w:name="_Toc154051148"/>
      <w:r w:rsidRPr="000044BC">
        <w:t>DANH MỤC HÌNH VẼ</w:t>
      </w:r>
      <w:bookmarkEnd w:id="1"/>
    </w:p>
    <w:p w14:paraId="2643FCFD" w14:textId="550A035C" w:rsidR="00DE17E0" w:rsidRDefault="006A7CFA">
      <w:pPr>
        <w:pStyle w:val="TableofFigures"/>
        <w:tabs>
          <w:tab w:val="right" w:leader="dot" w:pos="8777"/>
        </w:tabs>
        <w:rPr>
          <w:rFonts w:asciiTheme="minorHAnsi" w:eastAsiaTheme="minorEastAsia" w:hAnsiTheme="minorHAnsi"/>
          <w:noProof/>
          <w:kern w:val="2"/>
          <w:sz w:val="24"/>
          <w14:ligatures w14:val="standardContextual"/>
        </w:rPr>
      </w:pPr>
      <w:r>
        <w:rPr>
          <w:szCs w:val="26"/>
        </w:rPr>
        <w:fldChar w:fldCharType="begin"/>
      </w:r>
      <w:r>
        <w:rPr>
          <w:szCs w:val="26"/>
        </w:rPr>
        <w:instrText xml:space="preserve"> TOC \h \z \c "Ảnh" </w:instrText>
      </w:r>
      <w:r>
        <w:rPr>
          <w:szCs w:val="26"/>
        </w:rPr>
        <w:fldChar w:fldCharType="separate"/>
      </w:r>
      <w:hyperlink w:anchor="_Toc154051175" w:history="1">
        <w:r w:rsidR="00DE17E0" w:rsidRPr="003A49A6">
          <w:rPr>
            <w:rStyle w:val="Hyperlink"/>
            <w:noProof/>
          </w:rPr>
          <w:t>Ảnh 3.1: Ví dụ về uncertain dataset với T là Integer.</w:t>
        </w:r>
        <w:r w:rsidR="00DE17E0">
          <w:rPr>
            <w:noProof/>
            <w:webHidden/>
          </w:rPr>
          <w:tab/>
        </w:r>
        <w:r w:rsidR="00DE17E0">
          <w:rPr>
            <w:noProof/>
            <w:webHidden/>
          </w:rPr>
          <w:fldChar w:fldCharType="begin"/>
        </w:r>
        <w:r w:rsidR="00DE17E0">
          <w:rPr>
            <w:noProof/>
            <w:webHidden/>
          </w:rPr>
          <w:instrText xml:space="preserve"> PAGEREF _Toc154051175 \h </w:instrText>
        </w:r>
        <w:r w:rsidR="00DE17E0">
          <w:rPr>
            <w:noProof/>
            <w:webHidden/>
          </w:rPr>
        </w:r>
        <w:r w:rsidR="00DE17E0">
          <w:rPr>
            <w:noProof/>
            <w:webHidden/>
          </w:rPr>
          <w:fldChar w:fldCharType="separate"/>
        </w:r>
        <w:r w:rsidR="00DE17E0">
          <w:rPr>
            <w:noProof/>
            <w:webHidden/>
          </w:rPr>
          <w:t>5</w:t>
        </w:r>
        <w:r w:rsidR="00DE17E0">
          <w:rPr>
            <w:noProof/>
            <w:webHidden/>
          </w:rPr>
          <w:fldChar w:fldCharType="end"/>
        </w:r>
      </w:hyperlink>
    </w:p>
    <w:p w14:paraId="194D3D05" w14:textId="5645CBB6" w:rsidR="00DE17E0" w:rsidRDefault="00DE17E0">
      <w:pPr>
        <w:pStyle w:val="TableofFigures"/>
        <w:tabs>
          <w:tab w:val="right" w:leader="dot" w:pos="8777"/>
        </w:tabs>
        <w:rPr>
          <w:rFonts w:asciiTheme="minorHAnsi" w:eastAsiaTheme="minorEastAsia" w:hAnsiTheme="minorHAnsi"/>
          <w:noProof/>
          <w:kern w:val="2"/>
          <w:sz w:val="24"/>
          <w14:ligatures w14:val="standardContextual"/>
        </w:rPr>
      </w:pPr>
      <w:hyperlink w:anchor="_Toc154051176" w:history="1">
        <w:r w:rsidRPr="003A49A6">
          <w:rPr>
            <w:rStyle w:val="Hyperlink"/>
            <w:noProof/>
          </w:rPr>
          <w:t>Ảnh 3.2: Ví dụ về weight table với T là Integer</w:t>
        </w:r>
        <w:r>
          <w:rPr>
            <w:noProof/>
            <w:webHidden/>
          </w:rPr>
          <w:tab/>
        </w:r>
        <w:r>
          <w:rPr>
            <w:noProof/>
            <w:webHidden/>
          </w:rPr>
          <w:fldChar w:fldCharType="begin"/>
        </w:r>
        <w:r>
          <w:rPr>
            <w:noProof/>
            <w:webHidden/>
          </w:rPr>
          <w:instrText xml:space="preserve"> PAGEREF _Toc154051176 \h </w:instrText>
        </w:r>
        <w:r>
          <w:rPr>
            <w:noProof/>
            <w:webHidden/>
          </w:rPr>
        </w:r>
        <w:r>
          <w:rPr>
            <w:noProof/>
            <w:webHidden/>
          </w:rPr>
          <w:fldChar w:fldCharType="separate"/>
        </w:r>
        <w:r>
          <w:rPr>
            <w:noProof/>
            <w:webHidden/>
          </w:rPr>
          <w:t>5</w:t>
        </w:r>
        <w:r>
          <w:rPr>
            <w:noProof/>
            <w:webHidden/>
          </w:rPr>
          <w:fldChar w:fldCharType="end"/>
        </w:r>
      </w:hyperlink>
    </w:p>
    <w:p w14:paraId="432AAAC1" w14:textId="6DE5B547" w:rsidR="00DE17E0" w:rsidRDefault="00DE17E0">
      <w:pPr>
        <w:pStyle w:val="TableofFigures"/>
        <w:tabs>
          <w:tab w:val="right" w:leader="dot" w:pos="8777"/>
        </w:tabs>
        <w:rPr>
          <w:rFonts w:asciiTheme="minorHAnsi" w:eastAsiaTheme="minorEastAsia" w:hAnsiTheme="minorHAnsi"/>
          <w:noProof/>
          <w:kern w:val="2"/>
          <w:sz w:val="24"/>
          <w14:ligatures w14:val="standardContextual"/>
        </w:rPr>
      </w:pPr>
      <w:hyperlink w:anchor="_Toc154051177" w:history="1">
        <w:r w:rsidRPr="003A49A6">
          <w:rPr>
            <w:rStyle w:val="Hyperlink"/>
            <w:noProof/>
          </w:rPr>
          <w:t>Ảnh 3.3: Ví dụ về mean của các size-1-itemset.</w:t>
        </w:r>
        <w:r>
          <w:rPr>
            <w:noProof/>
            <w:webHidden/>
          </w:rPr>
          <w:tab/>
        </w:r>
        <w:r>
          <w:rPr>
            <w:noProof/>
            <w:webHidden/>
          </w:rPr>
          <w:fldChar w:fldCharType="begin"/>
        </w:r>
        <w:r>
          <w:rPr>
            <w:noProof/>
            <w:webHidden/>
          </w:rPr>
          <w:instrText xml:space="preserve"> PAGEREF _Toc154051177 \h </w:instrText>
        </w:r>
        <w:r>
          <w:rPr>
            <w:noProof/>
            <w:webHidden/>
          </w:rPr>
        </w:r>
        <w:r>
          <w:rPr>
            <w:noProof/>
            <w:webHidden/>
          </w:rPr>
          <w:fldChar w:fldCharType="separate"/>
        </w:r>
        <w:r>
          <w:rPr>
            <w:noProof/>
            <w:webHidden/>
          </w:rPr>
          <w:t>6</w:t>
        </w:r>
        <w:r>
          <w:rPr>
            <w:noProof/>
            <w:webHidden/>
          </w:rPr>
          <w:fldChar w:fldCharType="end"/>
        </w:r>
      </w:hyperlink>
    </w:p>
    <w:p w14:paraId="56E581F5" w14:textId="6EEAC423" w:rsidR="00DE17E0" w:rsidRDefault="00DE17E0">
      <w:pPr>
        <w:pStyle w:val="TableofFigures"/>
        <w:tabs>
          <w:tab w:val="right" w:leader="dot" w:pos="8777"/>
        </w:tabs>
        <w:rPr>
          <w:rFonts w:asciiTheme="minorHAnsi" w:eastAsiaTheme="minorEastAsia" w:hAnsiTheme="minorHAnsi"/>
          <w:noProof/>
          <w:kern w:val="2"/>
          <w:sz w:val="24"/>
          <w14:ligatures w14:val="standardContextual"/>
        </w:rPr>
      </w:pPr>
      <w:hyperlink w:anchor="_Toc154051178" w:history="1">
        <w:r w:rsidRPr="003A49A6">
          <w:rPr>
            <w:rStyle w:val="Hyperlink"/>
            <w:noProof/>
          </w:rPr>
          <w:t>Ảnh 3.4: Ví dụ về output với T là Integer.</w:t>
        </w:r>
        <w:r>
          <w:rPr>
            <w:noProof/>
            <w:webHidden/>
          </w:rPr>
          <w:tab/>
        </w:r>
        <w:r>
          <w:rPr>
            <w:noProof/>
            <w:webHidden/>
          </w:rPr>
          <w:fldChar w:fldCharType="begin"/>
        </w:r>
        <w:r>
          <w:rPr>
            <w:noProof/>
            <w:webHidden/>
          </w:rPr>
          <w:instrText xml:space="preserve"> PAGEREF _Toc154051178 \h </w:instrText>
        </w:r>
        <w:r>
          <w:rPr>
            <w:noProof/>
            <w:webHidden/>
          </w:rPr>
        </w:r>
        <w:r>
          <w:rPr>
            <w:noProof/>
            <w:webHidden/>
          </w:rPr>
          <w:fldChar w:fldCharType="separate"/>
        </w:r>
        <w:r>
          <w:rPr>
            <w:noProof/>
            <w:webHidden/>
          </w:rPr>
          <w:t>6</w:t>
        </w:r>
        <w:r>
          <w:rPr>
            <w:noProof/>
            <w:webHidden/>
          </w:rPr>
          <w:fldChar w:fldCharType="end"/>
        </w:r>
      </w:hyperlink>
    </w:p>
    <w:p w14:paraId="3DB777A9" w14:textId="1803C22B" w:rsidR="00DE17E0" w:rsidRDefault="00DE17E0">
      <w:pPr>
        <w:pStyle w:val="TableofFigures"/>
        <w:tabs>
          <w:tab w:val="right" w:leader="dot" w:pos="8777"/>
        </w:tabs>
        <w:rPr>
          <w:rFonts w:asciiTheme="minorHAnsi" w:eastAsiaTheme="minorEastAsia" w:hAnsiTheme="minorHAnsi"/>
          <w:noProof/>
          <w:kern w:val="2"/>
          <w:sz w:val="24"/>
          <w14:ligatures w14:val="standardContextual"/>
        </w:rPr>
      </w:pPr>
      <w:hyperlink w:anchor="_Toc154051179" w:history="1">
        <w:r w:rsidRPr="003A49A6">
          <w:rPr>
            <w:rStyle w:val="Hyperlink"/>
            <w:noProof/>
          </w:rPr>
          <w:t>Ảnh 4.1: Phần code phương thức getWeight()</w:t>
        </w:r>
        <w:r>
          <w:rPr>
            <w:noProof/>
            <w:webHidden/>
          </w:rPr>
          <w:tab/>
        </w:r>
        <w:r>
          <w:rPr>
            <w:noProof/>
            <w:webHidden/>
          </w:rPr>
          <w:fldChar w:fldCharType="begin"/>
        </w:r>
        <w:r>
          <w:rPr>
            <w:noProof/>
            <w:webHidden/>
          </w:rPr>
          <w:instrText xml:space="preserve"> PAGEREF _Toc154051179 \h </w:instrText>
        </w:r>
        <w:r>
          <w:rPr>
            <w:noProof/>
            <w:webHidden/>
          </w:rPr>
        </w:r>
        <w:r>
          <w:rPr>
            <w:noProof/>
            <w:webHidden/>
          </w:rPr>
          <w:fldChar w:fldCharType="separate"/>
        </w:r>
        <w:r>
          <w:rPr>
            <w:noProof/>
            <w:webHidden/>
          </w:rPr>
          <w:t>7</w:t>
        </w:r>
        <w:r>
          <w:rPr>
            <w:noProof/>
            <w:webHidden/>
          </w:rPr>
          <w:fldChar w:fldCharType="end"/>
        </w:r>
      </w:hyperlink>
    </w:p>
    <w:p w14:paraId="42765833" w14:textId="1E8C1B03" w:rsidR="00DE17E0" w:rsidRDefault="00DE17E0">
      <w:pPr>
        <w:pStyle w:val="TableofFigures"/>
        <w:tabs>
          <w:tab w:val="right" w:leader="dot" w:pos="8777"/>
        </w:tabs>
        <w:rPr>
          <w:rFonts w:asciiTheme="minorHAnsi" w:eastAsiaTheme="minorEastAsia" w:hAnsiTheme="minorHAnsi"/>
          <w:noProof/>
          <w:kern w:val="2"/>
          <w:sz w:val="24"/>
          <w14:ligatures w14:val="standardContextual"/>
        </w:rPr>
      </w:pPr>
      <w:hyperlink w:anchor="_Toc154051180" w:history="1">
        <w:r w:rsidRPr="003A49A6">
          <w:rPr>
            <w:rStyle w:val="Hyperlink"/>
            <w:noProof/>
          </w:rPr>
          <w:t>Ảnh 4.2: Phần code phương thứcn isSubset</w:t>
        </w:r>
        <w:r>
          <w:rPr>
            <w:noProof/>
            <w:webHidden/>
          </w:rPr>
          <w:tab/>
        </w:r>
        <w:r>
          <w:rPr>
            <w:noProof/>
            <w:webHidden/>
          </w:rPr>
          <w:fldChar w:fldCharType="begin"/>
        </w:r>
        <w:r>
          <w:rPr>
            <w:noProof/>
            <w:webHidden/>
          </w:rPr>
          <w:instrText xml:space="preserve"> PAGEREF _Toc154051180 \h </w:instrText>
        </w:r>
        <w:r>
          <w:rPr>
            <w:noProof/>
            <w:webHidden/>
          </w:rPr>
        </w:r>
        <w:r>
          <w:rPr>
            <w:noProof/>
            <w:webHidden/>
          </w:rPr>
          <w:fldChar w:fldCharType="separate"/>
        </w:r>
        <w:r>
          <w:rPr>
            <w:noProof/>
            <w:webHidden/>
          </w:rPr>
          <w:t>8</w:t>
        </w:r>
        <w:r>
          <w:rPr>
            <w:noProof/>
            <w:webHidden/>
          </w:rPr>
          <w:fldChar w:fldCharType="end"/>
        </w:r>
      </w:hyperlink>
    </w:p>
    <w:p w14:paraId="51227325" w14:textId="7D396C40" w:rsidR="00DE17E0" w:rsidRDefault="00DE17E0">
      <w:pPr>
        <w:pStyle w:val="TableofFigures"/>
        <w:tabs>
          <w:tab w:val="right" w:leader="dot" w:pos="8777"/>
        </w:tabs>
        <w:rPr>
          <w:rFonts w:asciiTheme="minorHAnsi" w:eastAsiaTheme="minorEastAsia" w:hAnsiTheme="minorHAnsi"/>
          <w:noProof/>
          <w:kern w:val="2"/>
          <w:sz w:val="24"/>
          <w14:ligatures w14:val="standardContextual"/>
        </w:rPr>
      </w:pPr>
      <w:hyperlink w:anchor="_Toc154051181" w:history="1">
        <w:r w:rsidRPr="003A49A6">
          <w:rPr>
            <w:rStyle w:val="Hyperlink"/>
            <w:noProof/>
          </w:rPr>
          <w:t>Ảnh 4.3: Ví dụ về phương thức probXInTi()</w:t>
        </w:r>
        <w:r>
          <w:rPr>
            <w:noProof/>
            <w:webHidden/>
          </w:rPr>
          <w:tab/>
        </w:r>
        <w:r>
          <w:rPr>
            <w:noProof/>
            <w:webHidden/>
          </w:rPr>
          <w:fldChar w:fldCharType="begin"/>
        </w:r>
        <w:r>
          <w:rPr>
            <w:noProof/>
            <w:webHidden/>
          </w:rPr>
          <w:instrText xml:space="preserve"> PAGEREF _Toc154051181 \h </w:instrText>
        </w:r>
        <w:r>
          <w:rPr>
            <w:noProof/>
            <w:webHidden/>
          </w:rPr>
        </w:r>
        <w:r>
          <w:rPr>
            <w:noProof/>
            <w:webHidden/>
          </w:rPr>
          <w:fldChar w:fldCharType="separate"/>
        </w:r>
        <w:r>
          <w:rPr>
            <w:noProof/>
            <w:webHidden/>
          </w:rPr>
          <w:t>9</w:t>
        </w:r>
        <w:r>
          <w:rPr>
            <w:noProof/>
            <w:webHidden/>
          </w:rPr>
          <w:fldChar w:fldCharType="end"/>
        </w:r>
      </w:hyperlink>
    </w:p>
    <w:p w14:paraId="31A82B62" w14:textId="7FBE24C3" w:rsidR="00DE17E0" w:rsidRDefault="00DE17E0">
      <w:pPr>
        <w:pStyle w:val="TableofFigures"/>
        <w:tabs>
          <w:tab w:val="right" w:leader="dot" w:pos="8777"/>
        </w:tabs>
        <w:rPr>
          <w:rFonts w:asciiTheme="minorHAnsi" w:eastAsiaTheme="minorEastAsia" w:hAnsiTheme="minorHAnsi"/>
          <w:noProof/>
          <w:kern w:val="2"/>
          <w:sz w:val="24"/>
          <w14:ligatures w14:val="standardContextual"/>
        </w:rPr>
      </w:pPr>
      <w:hyperlink w:anchor="_Toc154051182" w:history="1">
        <w:r w:rsidRPr="003A49A6">
          <w:rPr>
            <w:rStyle w:val="Hyperlink"/>
            <w:noProof/>
          </w:rPr>
          <w:t>Ảnh 4.4: Phần code phương thức probXInUD()</w:t>
        </w:r>
        <w:r>
          <w:rPr>
            <w:noProof/>
            <w:webHidden/>
          </w:rPr>
          <w:tab/>
        </w:r>
        <w:r>
          <w:rPr>
            <w:noProof/>
            <w:webHidden/>
          </w:rPr>
          <w:fldChar w:fldCharType="begin"/>
        </w:r>
        <w:r>
          <w:rPr>
            <w:noProof/>
            <w:webHidden/>
          </w:rPr>
          <w:instrText xml:space="preserve"> PAGEREF _Toc154051182 \h </w:instrText>
        </w:r>
        <w:r>
          <w:rPr>
            <w:noProof/>
            <w:webHidden/>
          </w:rPr>
        </w:r>
        <w:r>
          <w:rPr>
            <w:noProof/>
            <w:webHidden/>
          </w:rPr>
          <w:fldChar w:fldCharType="separate"/>
        </w:r>
        <w:r>
          <w:rPr>
            <w:noProof/>
            <w:webHidden/>
          </w:rPr>
          <w:t>10</w:t>
        </w:r>
        <w:r>
          <w:rPr>
            <w:noProof/>
            <w:webHidden/>
          </w:rPr>
          <w:fldChar w:fldCharType="end"/>
        </w:r>
      </w:hyperlink>
    </w:p>
    <w:p w14:paraId="1B951962" w14:textId="7716AA06" w:rsidR="00DE17E0" w:rsidRDefault="00DE17E0">
      <w:pPr>
        <w:pStyle w:val="TableofFigures"/>
        <w:tabs>
          <w:tab w:val="right" w:leader="dot" w:pos="8777"/>
        </w:tabs>
        <w:rPr>
          <w:rFonts w:asciiTheme="minorHAnsi" w:eastAsiaTheme="minorEastAsia" w:hAnsiTheme="minorHAnsi"/>
          <w:noProof/>
          <w:kern w:val="2"/>
          <w:sz w:val="24"/>
          <w14:ligatures w14:val="standardContextual"/>
        </w:rPr>
      </w:pPr>
      <w:hyperlink w:anchor="_Toc154051183" w:history="1">
        <w:r w:rsidRPr="003A49A6">
          <w:rPr>
            <w:rStyle w:val="Hyperlink"/>
            <w:noProof/>
          </w:rPr>
          <w:t>Ảnh 4.5: Bảng quy hoạch động cho mô tả lại thuậtt toán trên</w:t>
        </w:r>
        <w:r>
          <w:rPr>
            <w:noProof/>
            <w:webHidden/>
          </w:rPr>
          <w:tab/>
        </w:r>
        <w:r>
          <w:rPr>
            <w:noProof/>
            <w:webHidden/>
          </w:rPr>
          <w:fldChar w:fldCharType="begin"/>
        </w:r>
        <w:r>
          <w:rPr>
            <w:noProof/>
            <w:webHidden/>
          </w:rPr>
          <w:instrText xml:space="preserve"> PAGEREF _Toc154051183 \h </w:instrText>
        </w:r>
        <w:r>
          <w:rPr>
            <w:noProof/>
            <w:webHidden/>
          </w:rPr>
        </w:r>
        <w:r>
          <w:rPr>
            <w:noProof/>
            <w:webHidden/>
          </w:rPr>
          <w:fldChar w:fldCharType="separate"/>
        </w:r>
        <w:r>
          <w:rPr>
            <w:noProof/>
            <w:webHidden/>
          </w:rPr>
          <w:t>11</w:t>
        </w:r>
        <w:r>
          <w:rPr>
            <w:noProof/>
            <w:webHidden/>
          </w:rPr>
          <w:fldChar w:fldCharType="end"/>
        </w:r>
      </w:hyperlink>
    </w:p>
    <w:p w14:paraId="41FB82B8" w14:textId="2E9D99F1" w:rsidR="00DE17E0" w:rsidRDefault="00DE17E0">
      <w:pPr>
        <w:pStyle w:val="TableofFigures"/>
        <w:tabs>
          <w:tab w:val="right" w:leader="dot" w:pos="8777"/>
        </w:tabs>
        <w:rPr>
          <w:rFonts w:asciiTheme="minorHAnsi" w:eastAsiaTheme="minorEastAsia" w:hAnsiTheme="minorHAnsi"/>
          <w:noProof/>
          <w:kern w:val="2"/>
          <w:sz w:val="24"/>
          <w14:ligatures w14:val="standardContextual"/>
        </w:rPr>
      </w:pPr>
      <w:hyperlink w:anchor="_Toc154051184" w:history="1">
        <w:r w:rsidRPr="003A49A6">
          <w:rPr>
            <w:rStyle w:val="Hyperlink"/>
            <w:noProof/>
          </w:rPr>
          <w:t>Ảnh 4.6: Bảng quy hoạch động thể hiện việc tỉa</w:t>
        </w:r>
        <w:r>
          <w:rPr>
            <w:noProof/>
            <w:webHidden/>
          </w:rPr>
          <w:tab/>
        </w:r>
        <w:r>
          <w:rPr>
            <w:noProof/>
            <w:webHidden/>
          </w:rPr>
          <w:fldChar w:fldCharType="begin"/>
        </w:r>
        <w:r>
          <w:rPr>
            <w:noProof/>
            <w:webHidden/>
          </w:rPr>
          <w:instrText xml:space="preserve"> PAGEREF _Toc154051184 \h </w:instrText>
        </w:r>
        <w:r>
          <w:rPr>
            <w:noProof/>
            <w:webHidden/>
          </w:rPr>
        </w:r>
        <w:r>
          <w:rPr>
            <w:noProof/>
            <w:webHidden/>
          </w:rPr>
          <w:fldChar w:fldCharType="separate"/>
        </w:r>
        <w:r>
          <w:rPr>
            <w:noProof/>
            <w:webHidden/>
          </w:rPr>
          <w:t>11</w:t>
        </w:r>
        <w:r>
          <w:rPr>
            <w:noProof/>
            <w:webHidden/>
          </w:rPr>
          <w:fldChar w:fldCharType="end"/>
        </w:r>
      </w:hyperlink>
    </w:p>
    <w:p w14:paraId="68D29692" w14:textId="0161D59B" w:rsidR="00DE17E0" w:rsidRDefault="00DE17E0">
      <w:pPr>
        <w:pStyle w:val="TableofFigures"/>
        <w:tabs>
          <w:tab w:val="right" w:leader="dot" w:pos="8777"/>
        </w:tabs>
        <w:rPr>
          <w:rFonts w:asciiTheme="minorHAnsi" w:eastAsiaTheme="minorEastAsia" w:hAnsiTheme="minorHAnsi"/>
          <w:noProof/>
          <w:kern w:val="2"/>
          <w:sz w:val="24"/>
          <w14:ligatures w14:val="standardContextual"/>
        </w:rPr>
      </w:pPr>
      <w:hyperlink w:anchor="_Toc154051185" w:history="1">
        <w:r w:rsidRPr="003A49A6">
          <w:rPr>
            <w:rStyle w:val="Hyperlink"/>
            <w:noProof/>
          </w:rPr>
          <w:t>Ảnh 4.7: Phần code phương thức isWPFI()</w:t>
        </w:r>
        <w:r>
          <w:rPr>
            <w:noProof/>
            <w:webHidden/>
          </w:rPr>
          <w:tab/>
        </w:r>
        <w:r>
          <w:rPr>
            <w:noProof/>
            <w:webHidden/>
          </w:rPr>
          <w:fldChar w:fldCharType="begin"/>
        </w:r>
        <w:r>
          <w:rPr>
            <w:noProof/>
            <w:webHidden/>
          </w:rPr>
          <w:instrText xml:space="preserve"> PAGEREF _Toc154051185 \h </w:instrText>
        </w:r>
        <w:r>
          <w:rPr>
            <w:noProof/>
            <w:webHidden/>
          </w:rPr>
        </w:r>
        <w:r>
          <w:rPr>
            <w:noProof/>
            <w:webHidden/>
          </w:rPr>
          <w:fldChar w:fldCharType="separate"/>
        </w:r>
        <w:r>
          <w:rPr>
            <w:noProof/>
            <w:webHidden/>
          </w:rPr>
          <w:t>12</w:t>
        </w:r>
        <w:r>
          <w:rPr>
            <w:noProof/>
            <w:webHidden/>
          </w:rPr>
          <w:fldChar w:fldCharType="end"/>
        </w:r>
      </w:hyperlink>
    </w:p>
    <w:p w14:paraId="71E7550C" w14:textId="5C1C6F3F" w:rsidR="00DE17E0" w:rsidRDefault="00DE17E0">
      <w:pPr>
        <w:pStyle w:val="TableofFigures"/>
        <w:tabs>
          <w:tab w:val="right" w:leader="dot" w:pos="8777"/>
        </w:tabs>
        <w:rPr>
          <w:rFonts w:asciiTheme="minorHAnsi" w:eastAsiaTheme="minorEastAsia" w:hAnsiTheme="minorHAnsi"/>
          <w:noProof/>
          <w:kern w:val="2"/>
          <w:sz w:val="24"/>
          <w14:ligatures w14:val="standardContextual"/>
        </w:rPr>
      </w:pPr>
      <w:hyperlink w:anchor="_Toc154051186" w:history="1">
        <w:r w:rsidRPr="003A49A6">
          <w:rPr>
            <w:rStyle w:val="Hyperlink"/>
            <w:noProof/>
          </w:rPr>
          <w:t>Ảnh 4.8: Phần code phương thức itemsInPrevWPFI()</w:t>
        </w:r>
        <w:r>
          <w:rPr>
            <w:noProof/>
            <w:webHidden/>
          </w:rPr>
          <w:tab/>
        </w:r>
        <w:r>
          <w:rPr>
            <w:noProof/>
            <w:webHidden/>
          </w:rPr>
          <w:fldChar w:fldCharType="begin"/>
        </w:r>
        <w:r>
          <w:rPr>
            <w:noProof/>
            <w:webHidden/>
          </w:rPr>
          <w:instrText xml:space="preserve"> PAGEREF _Toc154051186 \h </w:instrText>
        </w:r>
        <w:r>
          <w:rPr>
            <w:noProof/>
            <w:webHidden/>
          </w:rPr>
        </w:r>
        <w:r>
          <w:rPr>
            <w:noProof/>
            <w:webHidden/>
          </w:rPr>
          <w:fldChar w:fldCharType="separate"/>
        </w:r>
        <w:r>
          <w:rPr>
            <w:noProof/>
            <w:webHidden/>
          </w:rPr>
          <w:t>13</w:t>
        </w:r>
        <w:r>
          <w:rPr>
            <w:noProof/>
            <w:webHidden/>
          </w:rPr>
          <w:fldChar w:fldCharType="end"/>
        </w:r>
      </w:hyperlink>
    </w:p>
    <w:p w14:paraId="52B6B0C8" w14:textId="7A3944A7" w:rsidR="00DE17E0" w:rsidRDefault="00DE17E0">
      <w:pPr>
        <w:pStyle w:val="TableofFigures"/>
        <w:tabs>
          <w:tab w:val="right" w:leader="dot" w:pos="8777"/>
        </w:tabs>
        <w:rPr>
          <w:rFonts w:asciiTheme="minorHAnsi" w:eastAsiaTheme="minorEastAsia" w:hAnsiTheme="minorHAnsi"/>
          <w:noProof/>
          <w:kern w:val="2"/>
          <w:sz w:val="24"/>
          <w14:ligatures w14:val="standardContextual"/>
        </w:rPr>
      </w:pPr>
      <w:hyperlink w:anchor="_Toc154051187" w:history="1">
        <w:r w:rsidRPr="003A49A6">
          <w:rPr>
            <w:rStyle w:val="Hyperlink"/>
            <w:noProof/>
          </w:rPr>
          <w:t>Ảnh 4.9: Phần code phương thức genSize1WPFI()</w:t>
        </w:r>
        <w:r>
          <w:rPr>
            <w:noProof/>
            <w:webHidden/>
          </w:rPr>
          <w:tab/>
        </w:r>
        <w:r>
          <w:rPr>
            <w:noProof/>
            <w:webHidden/>
          </w:rPr>
          <w:fldChar w:fldCharType="begin"/>
        </w:r>
        <w:r>
          <w:rPr>
            <w:noProof/>
            <w:webHidden/>
          </w:rPr>
          <w:instrText xml:space="preserve"> PAGEREF _Toc154051187 \h </w:instrText>
        </w:r>
        <w:r>
          <w:rPr>
            <w:noProof/>
            <w:webHidden/>
          </w:rPr>
        </w:r>
        <w:r>
          <w:rPr>
            <w:noProof/>
            <w:webHidden/>
          </w:rPr>
          <w:fldChar w:fldCharType="separate"/>
        </w:r>
        <w:r>
          <w:rPr>
            <w:noProof/>
            <w:webHidden/>
          </w:rPr>
          <w:t>13</w:t>
        </w:r>
        <w:r>
          <w:rPr>
            <w:noProof/>
            <w:webHidden/>
          </w:rPr>
          <w:fldChar w:fldCharType="end"/>
        </w:r>
      </w:hyperlink>
    </w:p>
    <w:p w14:paraId="45A8D993" w14:textId="2422E1B3" w:rsidR="00DE17E0" w:rsidRDefault="00DE17E0">
      <w:pPr>
        <w:pStyle w:val="TableofFigures"/>
        <w:tabs>
          <w:tab w:val="right" w:leader="dot" w:pos="8777"/>
        </w:tabs>
        <w:rPr>
          <w:rFonts w:asciiTheme="minorHAnsi" w:eastAsiaTheme="minorEastAsia" w:hAnsiTheme="minorHAnsi"/>
          <w:noProof/>
          <w:kern w:val="2"/>
          <w:sz w:val="24"/>
          <w14:ligatures w14:val="standardContextual"/>
        </w:rPr>
      </w:pPr>
      <w:hyperlink w:anchor="_Toc154051188" w:history="1">
        <w:r w:rsidRPr="003A49A6">
          <w:rPr>
            <w:rStyle w:val="Hyperlink"/>
            <w:noProof/>
          </w:rPr>
          <w:t>Ảnh 4.10: Phần code phương thức scanFindKItemset()</w:t>
        </w:r>
        <w:r>
          <w:rPr>
            <w:noProof/>
            <w:webHidden/>
          </w:rPr>
          <w:tab/>
        </w:r>
        <w:r>
          <w:rPr>
            <w:noProof/>
            <w:webHidden/>
          </w:rPr>
          <w:fldChar w:fldCharType="begin"/>
        </w:r>
        <w:r>
          <w:rPr>
            <w:noProof/>
            <w:webHidden/>
          </w:rPr>
          <w:instrText xml:space="preserve"> PAGEREF _Toc154051188 \h </w:instrText>
        </w:r>
        <w:r>
          <w:rPr>
            <w:noProof/>
            <w:webHidden/>
          </w:rPr>
        </w:r>
        <w:r>
          <w:rPr>
            <w:noProof/>
            <w:webHidden/>
          </w:rPr>
          <w:fldChar w:fldCharType="separate"/>
        </w:r>
        <w:r>
          <w:rPr>
            <w:noProof/>
            <w:webHidden/>
          </w:rPr>
          <w:t>14</w:t>
        </w:r>
        <w:r>
          <w:rPr>
            <w:noProof/>
            <w:webHidden/>
          </w:rPr>
          <w:fldChar w:fldCharType="end"/>
        </w:r>
      </w:hyperlink>
    </w:p>
    <w:p w14:paraId="79AFABF9" w14:textId="75417E7D" w:rsidR="00DE17E0" w:rsidRDefault="00DE17E0">
      <w:pPr>
        <w:pStyle w:val="TableofFigures"/>
        <w:tabs>
          <w:tab w:val="right" w:leader="dot" w:pos="8777"/>
        </w:tabs>
        <w:rPr>
          <w:rFonts w:asciiTheme="minorHAnsi" w:eastAsiaTheme="minorEastAsia" w:hAnsiTheme="minorHAnsi"/>
          <w:noProof/>
          <w:kern w:val="2"/>
          <w:sz w:val="24"/>
          <w14:ligatures w14:val="standardContextual"/>
        </w:rPr>
      </w:pPr>
      <w:hyperlink w:anchor="_Toc154051189" w:history="1">
        <w:r w:rsidRPr="003A49A6">
          <w:rPr>
            <w:rStyle w:val="Hyperlink"/>
            <w:noProof/>
          </w:rPr>
          <w:t>Ảnh 4.11: Mã giả cho phương thức genWPFIApriori()</w:t>
        </w:r>
        <w:r>
          <w:rPr>
            <w:noProof/>
            <w:webHidden/>
          </w:rPr>
          <w:tab/>
        </w:r>
        <w:r>
          <w:rPr>
            <w:noProof/>
            <w:webHidden/>
          </w:rPr>
          <w:fldChar w:fldCharType="begin"/>
        </w:r>
        <w:r>
          <w:rPr>
            <w:noProof/>
            <w:webHidden/>
          </w:rPr>
          <w:instrText xml:space="preserve"> PAGEREF _Toc154051189 \h </w:instrText>
        </w:r>
        <w:r>
          <w:rPr>
            <w:noProof/>
            <w:webHidden/>
          </w:rPr>
        </w:r>
        <w:r>
          <w:rPr>
            <w:noProof/>
            <w:webHidden/>
          </w:rPr>
          <w:fldChar w:fldCharType="separate"/>
        </w:r>
        <w:r>
          <w:rPr>
            <w:noProof/>
            <w:webHidden/>
          </w:rPr>
          <w:t>16</w:t>
        </w:r>
        <w:r>
          <w:rPr>
            <w:noProof/>
            <w:webHidden/>
          </w:rPr>
          <w:fldChar w:fldCharType="end"/>
        </w:r>
      </w:hyperlink>
    </w:p>
    <w:p w14:paraId="63656BE9" w14:textId="5191BAAE" w:rsidR="00DE17E0" w:rsidRDefault="00DE17E0">
      <w:pPr>
        <w:pStyle w:val="TableofFigures"/>
        <w:tabs>
          <w:tab w:val="right" w:leader="dot" w:pos="8777"/>
        </w:tabs>
        <w:rPr>
          <w:rFonts w:asciiTheme="minorHAnsi" w:eastAsiaTheme="minorEastAsia" w:hAnsiTheme="minorHAnsi"/>
          <w:noProof/>
          <w:kern w:val="2"/>
          <w:sz w:val="24"/>
          <w14:ligatures w14:val="standardContextual"/>
        </w:rPr>
      </w:pPr>
      <w:hyperlink w:anchor="_Toc154051190" w:history="1">
        <w:r w:rsidRPr="003A49A6">
          <w:rPr>
            <w:rStyle w:val="Hyperlink"/>
            <w:noProof/>
          </w:rPr>
          <w:t>Ảnh 4.12: Phần code đầu của phương thúc genWPFIAPriori()</w:t>
        </w:r>
        <w:r>
          <w:rPr>
            <w:noProof/>
            <w:webHidden/>
          </w:rPr>
          <w:tab/>
        </w:r>
        <w:r>
          <w:rPr>
            <w:noProof/>
            <w:webHidden/>
          </w:rPr>
          <w:fldChar w:fldCharType="begin"/>
        </w:r>
        <w:r>
          <w:rPr>
            <w:noProof/>
            <w:webHidden/>
          </w:rPr>
          <w:instrText xml:space="preserve"> PAGEREF _Toc154051190 \h </w:instrText>
        </w:r>
        <w:r>
          <w:rPr>
            <w:noProof/>
            <w:webHidden/>
          </w:rPr>
        </w:r>
        <w:r>
          <w:rPr>
            <w:noProof/>
            <w:webHidden/>
          </w:rPr>
          <w:fldChar w:fldCharType="separate"/>
        </w:r>
        <w:r>
          <w:rPr>
            <w:noProof/>
            <w:webHidden/>
          </w:rPr>
          <w:t>17</w:t>
        </w:r>
        <w:r>
          <w:rPr>
            <w:noProof/>
            <w:webHidden/>
          </w:rPr>
          <w:fldChar w:fldCharType="end"/>
        </w:r>
      </w:hyperlink>
    </w:p>
    <w:p w14:paraId="44E9BE9C" w14:textId="72256CDA" w:rsidR="00DE17E0" w:rsidRDefault="00DE17E0">
      <w:pPr>
        <w:pStyle w:val="TableofFigures"/>
        <w:tabs>
          <w:tab w:val="right" w:leader="dot" w:pos="8777"/>
        </w:tabs>
        <w:rPr>
          <w:rFonts w:asciiTheme="minorHAnsi" w:eastAsiaTheme="minorEastAsia" w:hAnsiTheme="minorHAnsi"/>
          <w:noProof/>
          <w:kern w:val="2"/>
          <w:sz w:val="24"/>
          <w14:ligatures w14:val="standardContextual"/>
        </w:rPr>
      </w:pPr>
      <w:hyperlink w:anchor="_Toc154051191" w:history="1">
        <w:r w:rsidRPr="003A49A6">
          <w:rPr>
            <w:rStyle w:val="Hyperlink"/>
            <w:noProof/>
          </w:rPr>
          <w:t>Ảnh 4.13: Phần code tiếp theo của phương thức genWPFIApriori()</w:t>
        </w:r>
        <w:r>
          <w:rPr>
            <w:noProof/>
            <w:webHidden/>
          </w:rPr>
          <w:tab/>
        </w:r>
        <w:r>
          <w:rPr>
            <w:noProof/>
            <w:webHidden/>
          </w:rPr>
          <w:fldChar w:fldCharType="begin"/>
        </w:r>
        <w:r>
          <w:rPr>
            <w:noProof/>
            <w:webHidden/>
          </w:rPr>
          <w:instrText xml:space="preserve"> PAGEREF _Toc154051191 \h </w:instrText>
        </w:r>
        <w:r>
          <w:rPr>
            <w:noProof/>
            <w:webHidden/>
          </w:rPr>
        </w:r>
        <w:r>
          <w:rPr>
            <w:noProof/>
            <w:webHidden/>
          </w:rPr>
          <w:fldChar w:fldCharType="separate"/>
        </w:r>
        <w:r>
          <w:rPr>
            <w:noProof/>
            <w:webHidden/>
          </w:rPr>
          <w:t>18</w:t>
        </w:r>
        <w:r>
          <w:rPr>
            <w:noProof/>
            <w:webHidden/>
          </w:rPr>
          <w:fldChar w:fldCharType="end"/>
        </w:r>
      </w:hyperlink>
    </w:p>
    <w:p w14:paraId="56422EE7" w14:textId="5495599A" w:rsidR="00DE17E0" w:rsidRDefault="00DE17E0">
      <w:pPr>
        <w:pStyle w:val="TableofFigures"/>
        <w:tabs>
          <w:tab w:val="right" w:leader="dot" w:pos="8777"/>
        </w:tabs>
        <w:rPr>
          <w:rFonts w:asciiTheme="minorHAnsi" w:eastAsiaTheme="minorEastAsia" w:hAnsiTheme="minorHAnsi"/>
          <w:noProof/>
          <w:kern w:val="2"/>
          <w:sz w:val="24"/>
          <w14:ligatures w14:val="standardContextual"/>
        </w:rPr>
      </w:pPr>
      <w:hyperlink w:anchor="_Toc154051192" w:history="1">
        <w:r w:rsidRPr="003A49A6">
          <w:rPr>
            <w:rStyle w:val="Hyperlink"/>
            <w:noProof/>
          </w:rPr>
          <w:t>Ảnh 4.14: Mã giả cho phương thức solve()</w:t>
        </w:r>
        <w:r>
          <w:rPr>
            <w:noProof/>
            <w:webHidden/>
          </w:rPr>
          <w:tab/>
        </w:r>
        <w:r>
          <w:rPr>
            <w:noProof/>
            <w:webHidden/>
          </w:rPr>
          <w:fldChar w:fldCharType="begin"/>
        </w:r>
        <w:r>
          <w:rPr>
            <w:noProof/>
            <w:webHidden/>
          </w:rPr>
          <w:instrText xml:space="preserve"> PAGEREF _Toc154051192 \h </w:instrText>
        </w:r>
        <w:r>
          <w:rPr>
            <w:noProof/>
            <w:webHidden/>
          </w:rPr>
        </w:r>
        <w:r>
          <w:rPr>
            <w:noProof/>
            <w:webHidden/>
          </w:rPr>
          <w:fldChar w:fldCharType="separate"/>
        </w:r>
        <w:r>
          <w:rPr>
            <w:noProof/>
            <w:webHidden/>
          </w:rPr>
          <w:t>19</w:t>
        </w:r>
        <w:r>
          <w:rPr>
            <w:noProof/>
            <w:webHidden/>
          </w:rPr>
          <w:fldChar w:fldCharType="end"/>
        </w:r>
      </w:hyperlink>
    </w:p>
    <w:p w14:paraId="440E31A7" w14:textId="50688B91" w:rsidR="00DE17E0" w:rsidRDefault="00DE17E0">
      <w:pPr>
        <w:pStyle w:val="TableofFigures"/>
        <w:tabs>
          <w:tab w:val="right" w:leader="dot" w:pos="8777"/>
        </w:tabs>
        <w:rPr>
          <w:rFonts w:asciiTheme="minorHAnsi" w:eastAsiaTheme="minorEastAsia" w:hAnsiTheme="minorHAnsi"/>
          <w:noProof/>
          <w:kern w:val="2"/>
          <w:sz w:val="24"/>
          <w14:ligatures w14:val="standardContextual"/>
        </w:rPr>
      </w:pPr>
      <w:hyperlink w:anchor="_Toc154051193" w:history="1">
        <w:r w:rsidRPr="003A49A6">
          <w:rPr>
            <w:rStyle w:val="Hyperlink"/>
            <w:noProof/>
          </w:rPr>
          <w:t>Ảnh 4.15: Phần code phương thức solve()</w:t>
        </w:r>
        <w:r>
          <w:rPr>
            <w:noProof/>
            <w:webHidden/>
          </w:rPr>
          <w:tab/>
        </w:r>
        <w:r>
          <w:rPr>
            <w:noProof/>
            <w:webHidden/>
          </w:rPr>
          <w:fldChar w:fldCharType="begin"/>
        </w:r>
        <w:r>
          <w:rPr>
            <w:noProof/>
            <w:webHidden/>
          </w:rPr>
          <w:instrText xml:space="preserve"> PAGEREF _Toc154051193 \h </w:instrText>
        </w:r>
        <w:r>
          <w:rPr>
            <w:noProof/>
            <w:webHidden/>
          </w:rPr>
        </w:r>
        <w:r>
          <w:rPr>
            <w:noProof/>
            <w:webHidden/>
          </w:rPr>
          <w:fldChar w:fldCharType="separate"/>
        </w:r>
        <w:r>
          <w:rPr>
            <w:noProof/>
            <w:webHidden/>
          </w:rPr>
          <w:t>20</w:t>
        </w:r>
        <w:r>
          <w:rPr>
            <w:noProof/>
            <w:webHidden/>
          </w:rPr>
          <w:fldChar w:fldCharType="end"/>
        </w:r>
      </w:hyperlink>
    </w:p>
    <w:p w14:paraId="6F93B66C" w14:textId="1E36511F" w:rsidR="00DE17E0" w:rsidRDefault="00DE17E0">
      <w:pPr>
        <w:pStyle w:val="TableofFigures"/>
        <w:tabs>
          <w:tab w:val="right" w:leader="dot" w:pos="8777"/>
        </w:tabs>
        <w:rPr>
          <w:rFonts w:asciiTheme="minorHAnsi" w:eastAsiaTheme="minorEastAsia" w:hAnsiTheme="minorHAnsi"/>
          <w:noProof/>
          <w:kern w:val="2"/>
          <w:sz w:val="24"/>
          <w14:ligatures w14:val="standardContextual"/>
        </w:rPr>
      </w:pPr>
      <w:hyperlink w:anchor="_Toc154051194" w:history="1">
        <w:r w:rsidRPr="003A49A6">
          <w:rPr>
            <w:rStyle w:val="Hyperlink"/>
            <w:noProof/>
          </w:rPr>
          <w:t>Ảnh 5.1: Lệnh sinh ra Uncertain datatset, Weight table, Mean size-1-itemsets</w:t>
        </w:r>
        <w:r>
          <w:rPr>
            <w:noProof/>
            <w:webHidden/>
          </w:rPr>
          <w:tab/>
        </w:r>
        <w:r>
          <w:rPr>
            <w:noProof/>
            <w:webHidden/>
          </w:rPr>
          <w:fldChar w:fldCharType="begin"/>
        </w:r>
        <w:r>
          <w:rPr>
            <w:noProof/>
            <w:webHidden/>
          </w:rPr>
          <w:instrText xml:space="preserve"> PAGEREF _Toc154051194 \h </w:instrText>
        </w:r>
        <w:r>
          <w:rPr>
            <w:noProof/>
            <w:webHidden/>
          </w:rPr>
        </w:r>
        <w:r>
          <w:rPr>
            <w:noProof/>
            <w:webHidden/>
          </w:rPr>
          <w:fldChar w:fldCharType="separate"/>
        </w:r>
        <w:r>
          <w:rPr>
            <w:noProof/>
            <w:webHidden/>
          </w:rPr>
          <w:t>22</w:t>
        </w:r>
        <w:r>
          <w:rPr>
            <w:noProof/>
            <w:webHidden/>
          </w:rPr>
          <w:fldChar w:fldCharType="end"/>
        </w:r>
      </w:hyperlink>
    </w:p>
    <w:p w14:paraId="10CA3683" w14:textId="785A9E32" w:rsidR="00DE17E0" w:rsidRDefault="00DE17E0">
      <w:pPr>
        <w:pStyle w:val="TableofFigures"/>
        <w:tabs>
          <w:tab w:val="right" w:leader="dot" w:pos="8777"/>
        </w:tabs>
        <w:rPr>
          <w:rFonts w:asciiTheme="minorHAnsi" w:eastAsiaTheme="minorEastAsia" w:hAnsiTheme="minorHAnsi"/>
          <w:noProof/>
          <w:kern w:val="2"/>
          <w:sz w:val="24"/>
          <w14:ligatures w14:val="standardContextual"/>
        </w:rPr>
      </w:pPr>
      <w:hyperlink w:anchor="_Toc154051195" w:history="1">
        <w:r w:rsidRPr="003A49A6">
          <w:rPr>
            <w:rStyle w:val="Hyperlink"/>
            <w:noProof/>
          </w:rPr>
          <w:t>Ảnh 5.2: Uncertain dataset khi được sinh ra</w:t>
        </w:r>
        <w:r>
          <w:rPr>
            <w:noProof/>
            <w:webHidden/>
          </w:rPr>
          <w:tab/>
        </w:r>
        <w:r>
          <w:rPr>
            <w:noProof/>
            <w:webHidden/>
          </w:rPr>
          <w:fldChar w:fldCharType="begin"/>
        </w:r>
        <w:r>
          <w:rPr>
            <w:noProof/>
            <w:webHidden/>
          </w:rPr>
          <w:instrText xml:space="preserve"> PAGEREF _Toc154051195 \h </w:instrText>
        </w:r>
        <w:r>
          <w:rPr>
            <w:noProof/>
            <w:webHidden/>
          </w:rPr>
        </w:r>
        <w:r>
          <w:rPr>
            <w:noProof/>
            <w:webHidden/>
          </w:rPr>
          <w:fldChar w:fldCharType="separate"/>
        </w:r>
        <w:r>
          <w:rPr>
            <w:noProof/>
            <w:webHidden/>
          </w:rPr>
          <w:t>24</w:t>
        </w:r>
        <w:r>
          <w:rPr>
            <w:noProof/>
            <w:webHidden/>
          </w:rPr>
          <w:fldChar w:fldCharType="end"/>
        </w:r>
      </w:hyperlink>
    </w:p>
    <w:p w14:paraId="3899FB02" w14:textId="4D75D61B" w:rsidR="00DE17E0" w:rsidRDefault="00DE17E0">
      <w:pPr>
        <w:pStyle w:val="TableofFigures"/>
        <w:tabs>
          <w:tab w:val="right" w:leader="dot" w:pos="8777"/>
        </w:tabs>
        <w:rPr>
          <w:rFonts w:asciiTheme="minorHAnsi" w:eastAsiaTheme="minorEastAsia" w:hAnsiTheme="minorHAnsi"/>
          <w:noProof/>
          <w:kern w:val="2"/>
          <w:sz w:val="24"/>
          <w14:ligatures w14:val="standardContextual"/>
        </w:rPr>
      </w:pPr>
      <w:hyperlink w:anchor="_Toc154051196" w:history="1">
        <w:r w:rsidRPr="003A49A6">
          <w:rPr>
            <w:rStyle w:val="Hyperlink"/>
            <w:noProof/>
          </w:rPr>
          <w:t>Ảnh 5.3: Weight table khi được sinh ra</w:t>
        </w:r>
        <w:r>
          <w:rPr>
            <w:noProof/>
            <w:webHidden/>
          </w:rPr>
          <w:tab/>
        </w:r>
        <w:r>
          <w:rPr>
            <w:noProof/>
            <w:webHidden/>
          </w:rPr>
          <w:fldChar w:fldCharType="begin"/>
        </w:r>
        <w:r>
          <w:rPr>
            <w:noProof/>
            <w:webHidden/>
          </w:rPr>
          <w:instrText xml:space="preserve"> PAGEREF _Toc154051196 \h </w:instrText>
        </w:r>
        <w:r>
          <w:rPr>
            <w:noProof/>
            <w:webHidden/>
          </w:rPr>
        </w:r>
        <w:r>
          <w:rPr>
            <w:noProof/>
            <w:webHidden/>
          </w:rPr>
          <w:fldChar w:fldCharType="separate"/>
        </w:r>
        <w:r>
          <w:rPr>
            <w:noProof/>
            <w:webHidden/>
          </w:rPr>
          <w:t>24</w:t>
        </w:r>
        <w:r>
          <w:rPr>
            <w:noProof/>
            <w:webHidden/>
          </w:rPr>
          <w:fldChar w:fldCharType="end"/>
        </w:r>
      </w:hyperlink>
    </w:p>
    <w:p w14:paraId="063F5725" w14:textId="2A57D700" w:rsidR="00DE17E0" w:rsidRDefault="00DE17E0">
      <w:pPr>
        <w:pStyle w:val="TableofFigures"/>
        <w:tabs>
          <w:tab w:val="right" w:leader="dot" w:pos="8777"/>
        </w:tabs>
        <w:rPr>
          <w:rFonts w:asciiTheme="minorHAnsi" w:eastAsiaTheme="minorEastAsia" w:hAnsiTheme="minorHAnsi"/>
          <w:noProof/>
          <w:kern w:val="2"/>
          <w:sz w:val="24"/>
          <w14:ligatures w14:val="standardContextual"/>
        </w:rPr>
      </w:pPr>
      <w:hyperlink w:anchor="_Toc154051197" w:history="1">
        <w:r w:rsidRPr="003A49A6">
          <w:rPr>
            <w:rStyle w:val="Hyperlink"/>
            <w:noProof/>
          </w:rPr>
          <w:t>Ảnh 5.4: Mean size-1-itemsets khi được sinh ra</w:t>
        </w:r>
        <w:r>
          <w:rPr>
            <w:noProof/>
            <w:webHidden/>
          </w:rPr>
          <w:tab/>
        </w:r>
        <w:r>
          <w:rPr>
            <w:noProof/>
            <w:webHidden/>
          </w:rPr>
          <w:fldChar w:fldCharType="begin"/>
        </w:r>
        <w:r>
          <w:rPr>
            <w:noProof/>
            <w:webHidden/>
          </w:rPr>
          <w:instrText xml:space="preserve"> PAGEREF _Toc154051197 \h </w:instrText>
        </w:r>
        <w:r>
          <w:rPr>
            <w:noProof/>
            <w:webHidden/>
          </w:rPr>
        </w:r>
        <w:r>
          <w:rPr>
            <w:noProof/>
            <w:webHidden/>
          </w:rPr>
          <w:fldChar w:fldCharType="separate"/>
        </w:r>
        <w:r>
          <w:rPr>
            <w:noProof/>
            <w:webHidden/>
          </w:rPr>
          <w:t>24</w:t>
        </w:r>
        <w:r>
          <w:rPr>
            <w:noProof/>
            <w:webHidden/>
          </w:rPr>
          <w:fldChar w:fldCharType="end"/>
        </w:r>
      </w:hyperlink>
    </w:p>
    <w:p w14:paraId="46FECAA2" w14:textId="59A17B6C" w:rsidR="00DE17E0" w:rsidRDefault="00DE17E0">
      <w:pPr>
        <w:pStyle w:val="TableofFigures"/>
        <w:tabs>
          <w:tab w:val="right" w:leader="dot" w:pos="8777"/>
        </w:tabs>
        <w:rPr>
          <w:rFonts w:asciiTheme="minorHAnsi" w:eastAsiaTheme="minorEastAsia" w:hAnsiTheme="minorHAnsi"/>
          <w:noProof/>
          <w:kern w:val="2"/>
          <w:sz w:val="24"/>
          <w14:ligatures w14:val="standardContextual"/>
        </w:rPr>
      </w:pPr>
      <w:hyperlink w:anchor="_Toc154051198" w:history="1">
        <w:r w:rsidRPr="003A49A6">
          <w:rPr>
            <w:rStyle w:val="Hyperlink"/>
            <w:noProof/>
          </w:rPr>
          <w:t>Ảnh 5.5: Lưạ chọn các tham số cho thuật toán Apriori và thực thi bằng cách gọi  phương thức solve()</w:t>
        </w:r>
        <w:r>
          <w:rPr>
            <w:noProof/>
            <w:webHidden/>
          </w:rPr>
          <w:tab/>
        </w:r>
        <w:r>
          <w:rPr>
            <w:noProof/>
            <w:webHidden/>
          </w:rPr>
          <w:fldChar w:fldCharType="begin"/>
        </w:r>
        <w:r>
          <w:rPr>
            <w:noProof/>
            <w:webHidden/>
          </w:rPr>
          <w:instrText xml:space="preserve"> PAGEREF _Toc154051198 \h </w:instrText>
        </w:r>
        <w:r>
          <w:rPr>
            <w:noProof/>
            <w:webHidden/>
          </w:rPr>
        </w:r>
        <w:r>
          <w:rPr>
            <w:noProof/>
            <w:webHidden/>
          </w:rPr>
          <w:fldChar w:fldCharType="separate"/>
        </w:r>
        <w:r>
          <w:rPr>
            <w:noProof/>
            <w:webHidden/>
          </w:rPr>
          <w:t>24</w:t>
        </w:r>
        <w:r>
          <w:rPr>
            <w:noProof/>
            <w:webHidden/>
          </w:rPr>
          <w:fldChar w:fldCharType="end"/>
        </w:r>
      </w:hyperlink>
    </w:p>
    <w:p w14:paraId="37B0786D" w14:textId="608B2782" w:rsidR="00DE17E0" w:rsidRDefault="00DE17E0">
      <w:pPr>
        <w:pStyle w:val="TableofFigures"/>
        <w:tabs>
          <w:tab w:val="right" w:leader="dot" w:pos="8777"/>
        </w:tabs>
        <w:rPr>
          <w:rFonts w:asciiTheme="minorHAnsi" w:eastAsiaTheme="minorEastAsia" w:hAnsiTheme="minorHAnsi"/>
          <w:noProof/>
          <w:kern w:val="2"/>
          <w:sz w:val="24"/>
          <w14:ligatures w14:val="standardContextual"/>
        </w:rPr>
      </w:pPr>
      <w:hyperlink w:anchor="_Toc154051199" w:history="1">
        <w:r w:rsidRPr="003A49A6">
          <w:rPr>
            <w:rStyle w:val="Hyperlink"/>
            <w:noProof/>
          </w:rPr>
          <w:t>Ảnh 5.6: Kết qủa sau khi thực thi</w:t>
        </w:r>
        <w:r>
          <w:rPr>
            <w:noProof/>
            <w:webHidden/>
          </w:rPr>
          <w:tab/>
        </w:r>
        <w:r>
          <w:rPr>
            <w:noProof/>
            <w:webHidden/>
          </w:rPr>
          <w:fldChar w:fldCharType="begin"/>
        </w:r>
        <w:r>
          <w:rPr>
            <w:noProof/>
            <w:webHidden/>
          </w:rPr>
          <w:instrText xml:space="preserve"> PAGEREF _Toc154051199 \h </w:instrText>
        </w:r>
        <w:r>
          <w:rPr>
            <w:noProof/>
            <w:webHidden/>
          </w:rPr>
        </w:r>
        <w:r>
          <w:rPr>
            <w:noProof/>
            <w:webHidden/>
          </w:rPr>
          <w:fldChar w:fldCharType="separate"/>
        </w:r>
        <w:r>
          <w:rPr>
            <w:noProof/>
            <w:webHidden/>
          </w:rPr>
          <w:t>24</w:t>
        </w:r>
        <w:r>
          <w:rPr>
            <w:noProof/>
            <w:webHidden/>
          </w:rPr>
          <w:fldChar w:fldCharType="end"/>
        </w:r>
      </w:hyperlink>
    </w:p>
    <w:p w14:paraId="0808C3B2" w14:textId="13BD71B2" w:rsidR="00DE17E0" w:rsidRDefault="00DE17E0">
      <w:pPr>
        <w:pStyle w:val="TableofFigures"/>
        <w:tabs>
          <w:tab w:val="right" w:leader="dot" w:pos="8777"/>
        </w:tabs>
        <w:rPr>
          <w:rFonts w:asciiTheme="minorHAnsi" w:eastAsiaTheme="minorEastAsia" w:hAnsiTheme="minorHAnsi"/>
          <w:noProof/>
          <w:kern w:val="2"/>
          <w:sz w:val="24"/>
          <w14:ligatures w14:val="standardContextual"/>
        </w:rPr>
      </w:pPr>
      <w:hyperlink w:anchor="_Toc154051200" w:history="1">
        <w:r w:rsidRPr="003A49A6">
          <w:rPr>
            <w:rStyle w:val="Hyperlink"/>
            <w:noProof/>
          </w:rPr>
          <w:t>Ảnh 5.7: Kết quả thực thi khi phân tích theo lý thuyết</w:t>
        </w:r>
        <w:r>
          <w:rPr>
            <w:noProof/>
            <w:webHidden/>
          </w:rPr>
          <w:tab/>
        </w:r>
        <w:r>
          <w:rPr>
            <w:noProof/>
            <w:webHidden/>
          </w:rPr>
          <w:fldChar w:fldCharType="begin"/>
        </w:r>
        <w:r>
          <w:rPr>
            <w:noProof/>
            <w:webHidden/>
          </w:rPr>
          <w:instrText xml:space="preserve"> PAGEREF _Toc154051200 \h </w:instrText>
        </w:r>
        <w:r>
          <w:rPr>
            <w:noProof/>
            <w:webHidden/>
          </w:rPr>
        </w:r>
        <w:r>
          <w:rPr>
            <w:noProof/>
            <w:webHidden/>
          </w:rPr>
          <w:fldChar w:fldCharType="separate"/>
        </w:r>
        <w:r>
          <w:rPr>
            <w:noProof/>
            <w:webHidden/>
          </w:rPr>
          <w:t>25</w:t>
        </w:r>
        <w:r>
          <w:rPr>
            <w:noProof/>
            <w:webHidden/>
          </w:rPr>
          <w:fldChar w:fldCharType="end"/>
        </w:r>
      </w:hyperlink>
    </w:p>
    <w:p w14:paraId="53482BD3" w14:textId="112FA970" w:rsidR="00DE17E0" w:rsidRDefault="00DE17E0">
      <w:pPr>
        <w:pStyle w:val="TableofFigures"/>
        <w:tabs>
          <w:tab w:val="right" w:leader="dot" w:pos="8777"/>
        </w:tabs>
        <w:rPr>
          <w:rFonts w:asciiTheme="minorHAnsi" w:eastAsiaTheme="minorEastAsia" w:hAnsiTheme="minorHAnsi"/>
          <w:noProof/>
          <w:kern w:val="2"/>
          <w:sz w:val="24"/>
          <w14:ligatures w14:val="standardContextual"/>
        </w:rPr>
      </w:pPr>
      <w:hyperlink w:anchor="_Toc154051201" w:history="1">
        <w:r w:rsidRPr="003A49A6">
          <w:rPr>
            <w:rStyle w:val="Hyperlink"/>
            <w:noProof/>
          </w:rPr>
          <w:t>Ảnh 5.8: Biểu đồ thời gian chạy khi phân tích theo lý thuyết</w:t>
        </w:r>
        <w:r>
          <w:rPr>
            <w:noProof/>
            <w:webHidden/>
          </w:rPr>
          <w:tab/>
        </w:r>
        <w:r>
          <w:rPr>
            <w:noProof/>
            <w:webHidden/>
          </w:rPr>
          <w:fldChar w:fldCharType="begin"/>
        </w:r>
        <w:r>
          <w:rPr>
            <w:noProof/>
            <w:webHidden/>
          </w:rPr>
          <w:instrText xml:space="preserve"> PAGEREF _Toc154051201 \h </w:instrText>
        </w:r>
        <w:r>
          <w:rPr>
            <w:noProof/>
            <w:webHidden/>
          </w:rPr>
        </w:r>
        <w:r>
          <w:rPr>
            <w:noProof/>
            <w:webHidden/>
          </w:rPr>
          <w:fldChar w:fldCharType="separate"/>
        </w:r>
        <w:r>
          <w:rPr>
            <w:noProof/>
            <w:webHidden/>
          </w:rPr>
          <w:t>25</w:t>
        </w:r>
        <w:r>
          <w:rPr>
            <w:noProof/>
            <w:webHidden/>
          </w:rPr>
          <w:fldChar w:fldCharType="end"/>
        </w:r>
      </w:hyperlink>
    </w:p>
    <w:p w14:paraId="12C62548" w14:textId="6C3E386F" w:rsidR="00DE17E0" w:rsidRDefault="00DE17E0">
      <w:pPr>
        <w:pStyle w:val="TableofFigures"/>
        <w:tabs>
          <w:tab w:val="right" w:leader="dot" w:pos="8777"/>
        </w:tabs>
        <w:rPr>
          <w:rFonts w:asciiTheme="minorHAnsi" w:eastAsiaTheme="minorEastAsia" w:hAnsiTheme="minorHAnsi"/>
          <w:noProof/>
          <w:kern w:val="2"/>
          <w:sz w:val="24"/>
          <w14:ligatures w14:val="standardContextual"/>
        </w:rPr>
      </w:pPr>
      <w:hyperlink w:anchor="_Toc154051202" w:history="1">
        <w:r w:rsidRPr="003A49A6">
          <w:rPr>
            <w:rStyle w:val="Hyperlink"/>
            <w:noProof/>
          </w:rPr>
          <w:t>Ảnh 5.9: Kết quả thời gian chạy theo thực tế</w:t>
        </w:r>
        <w:r>
          <w:rPr>
            <w:noProof/>
            <w:webHidden/>
          </w:rPr>
          <w:tab/>
        </w:r>
        <w:r>
          <w:rPr>
            <w:noProof/>
            <w:webHidden/>
          </w:rPr>
          <w:fldChar w:fldCharType="begin"/>
        </w:r>
        <w:r>
          <w:rPr>
            <w:noProof/>
            <w:webHidden/>
          </w:rPr>
          <w:instrText xml:space="preserve"> PAGEREF _Toc154051202 \h </w:instrText>
        </w:r>
        <w:r>
          <w:rPr>
            <w:noProof/>
            <w:webHidden/>
          </w:rPr>
        </w:r>
        <w:r>
          <w:rPr>
            <w:noProof/>
            <w:webHidden/>
          </w:rPr>
          <w:fldChar w:fldCharType="separate"/>
        </w:r>
        <w:r>
          <w:rPr>
            <w:noProof/>
            <w:webHidden/>
          </w:rPr>
          <w:t>26</w:t>
        </w:r>
        <w:r>
          <w:rPr>
            <w:noProof/>
            <w:webHidden/>
          </w:rPr>
          <w:fldChar w:fldCharType="end"/>
        </w:r>
      </w:hyperlink>
    </w:p>
    <w:p w14:paraId="5690F6A6" w14:textId="2CCEDB66" w:rsidR="00DE17E0" w:rsidRDefault="00DE17E0">
      <w:pPr>
        <w:pStyle w:val="TableofFigures"/>
        <w:tabs>
          <w:tab w:val="right" w:leader="dot" w:pos="8777"/>
        </w:tabs>
        <w:rPr>
          <w:rFonts w:asciiTheme="minorHAnsi" w:eastAsiaTheme="minorEastAsia" w:hAnsiTheme="minorHAnsi"/>
          <w:noProof/>
          <w:kern w:val="2"/>
          <w:sz w:val="24"/>
          <w14:ligatures w14:val="standardContextual"/>
        </w:rPr>
      </w:pPr>
      <w:hyperlink w:anchor="_Toc154051203" w:history="1">
        <w:r w:rsidRPr="003A49A6">
          <w:rPr>
            <w:rStyle w:val="Hyperlink"/>
            <w:noProof/>
          </w:rPr>
          <w:t>Ảnh 5.10: Biểu đồ thời gian chạy theo thực tế</w:t>
        </w:r>
        <w:r>
          <w:rPr>
            <w:noProof/>
            <w:webHidden/>
          </w:rPr>
          <w:tab/>
        </w:r>
        <w:r>
          <w:rPr>
            <w:noProof/>
            <w:webHidden/>
          </w:rPr>
          <w:fldChar w:fldCharType="begin"/>
        </w:r>
        <w:r>
          <w:rPr>
            <w:noProof/>
            <w:webHidden/>
          </w:rPr>
          <w:instrText xml:space="preserve"> PAGEREF _Toc154051203 \h </w:instrText>
        </w:r>
        <w:r>
          <w:rPr>
            <w:noProof/>
            <w:webHidden/>
          </w:rPr>
        </w:r>
        <w:r>
          <w:rPr>
            <w:noProof/>
            <w:webHidden/>
          </w:rPr>
          <w:fldChar w:fldCharType="separate"/>
        </w:r>
        <w:r>
          <w:rPr>
            <w:noProof/>
            <w:webHidden/>
          </w:rPr>
          <w:t>26</w:t>
        </w:r>
        <w:r>
          <w:rPr>
            <w:noProof/>
            <w:webHidden/>
          </w:rPr>
          <w:fldChar w:fldCharType="end"/>
        </w:r>
      </w:hyperlink>
    </w:p>
    <w:p w14:paraId="17435639" w14:textId="125320B0" w:rsidR="007E6AB9" w:rsidRDefault="006A7CFA">
      <w:pPr>
        <w:spacing w:after="200" w:line="276" w:lineRule="auto"/>
        <w:rPr>
          <w:sz w:val="26"/>
          <w:szCs w:val="26"/>
        </w:rPr>
      </w:pPr>
      <w:r>
        <w:rPr>
          <w:sz w:val="26"/>
          <w:szCs w:val="26"/>
        </w:rPr>
        <w:fldChar w:fldCharType="end"/>
      </w:r>
    </w:p>
    <w:p w14:paraId="306240F3" w14:textId="27446026" w:rsidR="00DB2364" w:rsidRPr="000558B2" w:rsidRDefault="002C7D83">
      <w:pPr>
        <w:spacing w:after="200" w:line="276" w:lineRule="auto"/>
        <w:rPr>
          <w:b/>
          <w:sz w:val="32"/>
          <w:szCs w:val="32"/>
          <w:lang w:val="vi-VN"/>
        </w:rPr>
      </w:pPr>
      <w:r>
        <w:br w:type="page"/>
      </w:r>
    </w:p>
    <w:p w14:paraId="44626459" w14:textId="052947D5" w:rsidR="00743F7E" w:rsidRDefault="00743F7E">
      <w:pPr>
        <w:spacing w:after="200" w:line="276" w:lineRule="auto"/>
        <w:rPr>
          <w:sz w:val="26"/>
          <w:szCs w:val="26"/>
        </w:rPr>
        <w:sectPr w:rsidR="00743F7E" w:rsidSect="00602D02">
          <w:headerReference w:type="default" r:id="rId11"/>
          <w:pgSz w:w="11906" w:h="16838" w:code="9"/>
          <w:pgMar w:top="1985" w:right="1134" w:bottom="1701" w:left="1985" w:header="720" w:footer="720" w:gutter="0"/>
          <w:pgNumType w:fmt="lowerRoman"/>
          <w:cols w:space="720"/>
          <w:docGrid w:linePitch="360"/>
        </w:sectPr>
      </w:pPr>
    </w:p>
    <w:p w14:paraId="7CF2C43D" w14:textId="286E1290" w:rsidR="00420D85" w:rsidRPr="00420D85" w:rsidRDefault="00420D85" w:rsidP="00BF2FF1">
      <w:pPr>
        <w:pStyle w:val="Heading1"/>
      </w:pPr>
      <w:bookmarkStart w:id="2" w:name="_Toc154051149"/>
      <w:r>
        <w:rPr>
          <w:lang w:val="en-US"/>
        </w:rPr>
        <w:lastRenderedPageBreak/>
        <w:t>INTRODUCTION</w:t>
      </w:r>
      <w:bookmarkEnd w:id="2"/>
    </w:p>
    <w:p w14:paraId="1BC72C82" w14:textId="7633C549" w:rsidR="00E92951" w:rsidRPr="00DE17E0" w:rsidRDefault="00E92951" w:rsidP="00DE17E0">
      <w:pPr>
        <w:pStyle w:val="Nidungvnbn"/>
      </w:pPr>
      <w:r w:rsidRPr="00DE17E0">
        <w:t>Khám phá các tập phổ biến có trọng số là một nhiệm vụ cơ bản trong khai thác dữ liệu và có ứng dụng trong nhiều lĩnh vực khác nhau như phân tích giỏ hàng thị trường, hệ thống khuyến nghị và phân tích lưu lượng mạng. Không giống như khai thác tập mục thường xuyên truyền thống, trong đó mỗi mục có cùng trọng số, khai thác tập mục thường xuyên có trọng số xem xét tầm quan trọng hoặc tầm quan trọng của từng mục trong tập dữ liệu. Việc gán trọng số này cho phép chúng tôi khám phá các mẫu có ý nghĩa phản ánh sở thích, mức độ ưu tiên hoặc điểm mạnh cơ bản liên quan đến từng mục.</w:t>
      </w:r>
    </w:p>
    <w:p w14:paraId="6CC07F18" w14:textId="0643E84F" w:rsidR="00E92951" w:rsidRPr="00DE17E0" w:rsidRDefault="00E92951" w:rsidP="00DE17E0">
      <w:pPr>
        <w:pStyle w:val="Nidungvnbn"/>
      </w:pPr>
      <w:r w:rsidRPr="00DE17E0">
        <w:t>Trong bài nghiên cứu này, chúng tôi đi sâu vào chủ đề khám phá các tập phổ biến có trọng số và khám phá các thuật toán và kỹ thuật khác nhau đã được phát triển để giải quyết vấn đề này. Chúng tôi thảo luận về những thách thức và cơ hội liên quan đến việc khai thác các tập mục có trọng số và nêu bật những lợi ích của việc kết hợp trọng số vào quá trình khai thác. Bằng cách xem xét trọng lượng của các mặt hàng, chúng tôi có thể khám phá những hiểu biết có giá trị và tạo ra kết quả chính xác và có ý nghĩa hơn.</w:t>
      </w:r>
    </w:p>
    <w:p w14:paraId="25278717" w14:textId="3B247044" w:rsidR="00E92951" w:rsidRDefault="00E92951" w:rsidP="00DE17E0">
      <w:pPr>
        <w:pStyle w:val="Nidungvnbn"/>
      </w:pPr>
      <w:r w:rsidRPr="00DE17E0">
        <w:t>Hơn nữa, chúng tôi kiểm tra các ứng dụng và trường hợp sử dụng khác nhau trong đó việc khai thác tập mục có trọng số thường xuyên đóng một vai trò quan trọng. Chúng tôi giới thiệu cách áp dụng kỹ thuật này trong các lĩnh vực khác nhau để khám phá các mẫu, mối liên kết và sự phụ thuộc có thể không rõ ràng khi chỉ xem xét tần suất của các mục. Bằng cách khám phá những mối quan hệ tiềm ẩn này, các tổ chức có thể đưa ra quyết định sáng suốt, tối ưu hóa quy trình và cải thiện hiệu suất tổng thể của mình.</w:t>
      </w:r>
    </w:p>
    <w:p w14:paraId="418E8FD6" w14:textId="067F52EC" w:rsidR="00DA17C1" w:rsidRPr="00DE17E0" w:rsidRDefault="00E92951" w:rsidP="00DE17E0">
      <w:pPr>
        <w:pStyle w:val="Nidungvnbn"/>
      </w:pPr>
      <w:r w:rsidRPr="00DE17E0">
        <w:t xml:space="preserve">Thông qua bài nghiên cứu này, chúng tôi mong muốn cung cấp một cái nhìn tổng quan toàn diện về lĩnh vực khám phá các tập phổ biến có trọng số, bao gồm cả nền tảng lý thuyết và cách triển khai thực tế. Chúng tôi khám phá các thuật toán, phương pháp và số liệu đánh giá tiên tiến nhất được sử dụng trong lĩnh vực này và thảo luận về những thách thức hiện tại cũng như hướng nghiên cứu trong tương lai. Bằng cách hiểu được sự phức tạp của việc khai thác các tập mục có trọng số, các nhà </w:t>
      </w:r>
      <w:r w:rsidRPr="00DE17E0">
        <w:lastRenderedPageBreak/>
        <w:t>nghiên cứu và người thực hành có thể tận dụng kiến thức này để rút ra những hiểu biết có giá trị từ bộ dữ liệu của họ và đạt được lợi thế cạnh tranh trong các lĩnh vực tương ứng của họ.</w:t>
      </w:r>
    </w:p>
    <w:p w14:paraId="5F316F15" w14:textId="64DD606F" w:rsidR="001F120C" w:rsidRPr="00DA17C1" w:rsidRDefault="00DA17C1" w:rsidP="00DA17C1">
      <w:pPr>
        <w:spacing w:before="0" w:after="200" w:line="276" w:lineRule="auto"/>
        <w:rPr>
          <w:sz w:val="26"/>
          <w:szCs w:val="26"/>
        </w:rPr>
      </w:pPr>
      <w:r>
        <w:br w:type="page"/>
      </w:r>
    </w:p>
    <w:p w14:paraId="0DB07B68" w14:textId="010DF2FE" w:rsidR="00AA35D1" w:rsidRPr="00040309" w:rsidRDefault="00C95CA4" w:rsidP="00BF2FF1">
      <w:pPr>
        <w:pStyle w:val="Heading1"/>
      </w:pPr>
      <w:bookmarkStart w:id="3" w:name="_Toc154051150"/>
      <w:r>
        <w:rPr>
          <w:lang w:val="en-US"/>
        </w:rPr>
        <w:lastRenderedPageBreak/>
        <w:t>PROBLEM STATEMENT</w:t>
      </w:r>
      <w:bookmarkEnd w:id="3"/>
      <w:r>
        <w:rPr>
          <w:lang w:val="en-US"/>
        </w:rPr>
        <w:t xml:space="preserve"> </w:t>
      </w:r>
    </w:p>
    <w:p w14:paraId="620F1F77" w14:textId="7FF3A628" w:rsidR="00E92951" w:rsidRDefault="00E92951" w:rsidP="00DE17E0">
      <w:pPr>
        <w:pStyle w:val="Nidungvnbn"/>
      </w:pPr>
      <w:r>
        <w:t>Vấn đề phát hiện các tập phổ biến có trọng số phát sinh khi các kỹ thuật khai thác tập phổ biến truyền thống không còn phù hợp do thiếu các trọng số bằng nhau được gán cho mỗi mục. Trong nhiều tình huống thực tế, tầm quan trọng hoặc tầm quan trọng của các mục trong tập dữ liệu có thể khác nhau và việc xem xét các trọng số này trở nên quan trọng để phân tích và ra quyết định chính xác.</w:t>
      </w:r>
    </w:p>
    <w:p w14:paraId="4D55DE2D" w14:textId="413A5B58" w:rsidR="00E92951" w:rsidRDefault="00E92951" w:rsidP="00DE17E0">
      <w:pPr>
        <w:pStyle w:val="Nidungvnbn"/>
      </w:pPr>
      <w:r>
        <w:t>Thách thức chính nằm ở việc xác định một cách hiệu quả các tập mục xuất hiện đủ thường xuyên để được coi là quan trọng, có tính đến trọng số liên quan của chúng. Không giống như khai thác tập mục truyền thống, nơi chỉ tập trung vào tần suất, việc khai thác tập mục có trọng số yêu cầu một cách tiếp cận khác kết hợp thông tin trọng số. Vấn đề này càng trở nên phức tạp hơn khi kích thước tập dữ liệu tăng lên và số lượng mục cũng như trọng số liên quan của chúng tăng lên.</w:t>
      </w:r>
    </w:p>
    <w:p w14:paraId="17309ED7" w14:textId="76CF20E6" w:rsidR="00E92951" w:rsidRDefault="00E92951" w:rsidP="00DE17E0">
      <w:pPr>
        <w:pStyle w:val="Nidungvnbn"/>
      </w:pPr>
      <w:r>
        <w:t>Ngoài ra, cần phát triển các thuật toán và kỹ thuật có thể xử lý nhiều loại phép gán trọng số khác nhau, chẳng hạn như giá trị liên tục hoặc rời rạc, trọng số dương hoặc âm và mức độ quan trọng khác nhau. Quá trình khai thác phải có khả năng xử lý các phân bổ trọng lượng đa dạng này và trích xuất các mẫu và liên kết có ý nghĩa phản ánh mối quan hệ cơ bản giữa các mục.</w:t>
      </w:r>
    </w:p>
    <w:p w14:paraId="21621037" w14:textId="032E00E8" w:rsidR="00E92951" w:rsidRDefault="00E92951" w:rsidP="00DE17E0">
      <w:pPr>
        <w:pStyle w:val="Nidungvnbn"/>
      </w:pPr>
      <w:r>
        <w:t>Một thách thức khác là xác định ngưỡng hoặc giá trị hỗ trợ thích hợp để xác định tầm quan trọng của tập mục có trọng số. Các biện pháp hỗ trợ truyền thống chỉ dựa trên tần suất có thể không phù hợp trong bối cảnh này vì chúng không xem xét đến trọng lượng khác nhau của các hạng mục. Do đó, việc xác định một biện pháp hỗ trợ hiệu quả kết hợp các trọng số mục là điều cần thiết để khai thác tập mục có trọng số thường xuyên chính xác và có ý nghĩa.</w:t>
      </w:r>
    </w:p>
    <w:p w14:paraId="1E227F91" w14:textId="042A9F55" w:rsidR="00E92951" w:rsidRDefault="00E92951" w:rsidP="00DE17E0">
      <w:pPr>
        <w:pStyle w:val="Nidungvnbn"/>
      </w:pPr>
      <w:r>
        <w:t>Hơn nữa, khả năng mở rộng là mối quan tâm đáng kể khi xử lý các tập dữ liệu lớn và phân bổ trọng số phức tạp. Cần có các thuật toán và kỹ thuật tối ưu hóa hiệu quả để xử lý độ phức tạp tính toán liên quan đến việc khai thác các tập mục có trọng số thường xuyên. Quá trình khai thác phải có khả năng xử lý kích thước ngày càng tăng và độ phức tạp của bộ dữ liệu trong khi vẫn duy trì thời gian thực hiện hợp lý</w:t>
      </w:r>
      <w:r w:rsidR="00DE17E0">
        <w:t>.</w:t>
      </w:r>
    </w:p>
    <w:p w14:paraId="16EF8A35" w14:textId="19C0FF8A" w:rsidR="00DA17C1" w:rsidRDefault="00E92951" w:rsidP="00E92951">
      <w:pPr>
        <w:pStyle w:val="Nidungvnbn"/>
      </w:pPr>
      <w:r>
        <w:lastRenderedPageBreak/>
        <w:t>Việc giải quyết những thách thức này và phát triển các giải pháp hiệu quả để khám phá các tập mục có trọng số thường xuyên là rất quan trọng để cho phép các tổ chức thu được những hiểu biết có giá trị từ dữ liệu của họ. Bằng cách khám phá các mô hình và mối liên hệ có ý nghĩa liên quan đến trọng lượng của các mặt hàng, doanh nghiệp có thể đưa ra quyết định sáng suốt, cải thiện quy trình và nâng cao hiệu suất tổng thể của mình.</w:t>
      </w:r>
    </w:p>
    <w:p w14:paraId="1B39F6E2" w14:textId="0C981C18" w:rsidR="00040309" w:rsidRPr="00DA17C1" w:rsidRDefault="00DA17C1" w:rsidP="00DA17C1">
      <w:pPr>
        <w:spacing w:before="0" w:after="200" w:line="276" w:lineRule="auto"/>
        <w:rPr>
          <w:sz w:val="26"/>
          <w:szCs w:val="26"/>
        </w:rPr>
      </w:pPr>
      <w:r>
        <w:br w:type="page"/>
      </w:r>
    </w:p>
    <w:p w14:paraId="0F2F9C25" w14:textId="77777777" w:rsidR="00040309" w:rsidRPr="00040309" w:rsidRDefault="00040309" w:rsidP="00040309">
      <w:pPr>
        <w:pStyle w:val="Heading1"/>
        <w:numPr>
          <w:ilvl w:val="0"/>
          <w:numId w:val="0"/>
        </w:numPr>
        <w:ind w:left="284"/>
      </w:pPr>
    </w:p>
    <w:p w14:paraId="3C52D3FE" w14:textId="36A7D350" w:rsidR="00040309" w:rsidRPr="00BF2FF1" w:rsidRDefault="00EC31B9" w:rsidP="00DA17C1">
      <w:pPr>
        <w:pStyle w:val="Heading1"/>
      </w:pPr>
      <w:bookmarkStart w:id="4" w:name="_Toc154051151"/>
      <w:r>
        <w:rPr>
          <w:lang w:val="en-US"/>
        </w:rPr>
        <w:t>DEFINITION INPUT AND OUTPUT</w:t>
      </w:r>
      <w:bookmarkEnd w:id="4"/>
    </w:p>
    <w:p w14:paraId="467B0CCA" w14:textId="308F64E3" w:rsidR="00DB2364" w:rsidRDefault="004C5076" w:rsidP="005530F2">
      <w:pPr>
        <w:pStyle w:val="Heading2"/>
      </w:pPr>
      <w:bookmarkStart w:id="5" w:name="_Toc154051152"/>
      <w:r>
        <w:rPr>
          <w:lang w:val="en-US"/>
        </w:rPr>
        <w:t>Định nghĩa input</w:t>
      </w:r>
      <w:bookmarkEnd w:id="5"/>
    </w:p>
    <w:p w14:paraId="29F3B226" w14:textId="7B70D4AB" w:rsidR="00204059" w:rsidRDefault="00FD6DC1" w:rsidP="00204059">
      <w:pPr>
        <w:pStyle w:val="Nidungvnbn"/>
      </w:pPr>
      <w:r w:rsidRPr="00FD6DC1">
        <w:rPr>
          <w:rFonts w:eastAsiaTheme="minorEastAsia"/>
          <w:noProof/>
        </w:rPr>
        <w:t>UD</w:t>
      </w:r>
      <w:r w:rsidR="004C5076" w:rsidRPr="004C5076">
        <w:t>: uncertain dataset (bộ dữ liệu không chắc chắn) có kiểu dữ liệ</w:t>
      </w:r>
      <w:r w:rsidR="00040309">
        <w:t>u List&lt;</w:t>
      </w:r>
      <w:r w:rsidR="004C5076" w:rsidRPr="004C5076">
        <w:t>Map&lt;T, Double&gt;&gt;</w:t>
      </w:r>
      <w:r w:rsidR="004C5076">
        <w:t>.</w:t>
      </w:r>
    </w:p>
    <w:tbl>
      <w:tblPr>
        <w:tblStyle w:val="TableGrid"/>
        <w:tblW w:w="0" w:type="auto"/>
        <w:tblLook w:val="04A0" w:firstRow="1" w:lastRow="0" w:firstColumn="1" w:lastColumn="0" w:noHBand="0" w:noVBand="1"/>
      </w:tblPr>
      <w:tblGrid>
        <w:gridCol w:w="8777"/>
      </w:tblGrid>
      <w:tr w:rsidR="00204059" w14:paraId="424539E3" w14:textId="77777777" w:rsidTr="00204059">
        <w:tc>
          <w:tcPr>
            <w:tcW w:w="8777" w:type="dxa"/>
          </w:tcPr>
          <w:p w14:paraId="7C1C9648" w14:textId="77777777" w:rsidR="00204059" w:rsidRPr="00BF3B0B" w:rsidRDefault="00204059" w:rsidP="00420D85">
            <w:pPr>
              <w:rPr>
                <w:rFonts w:ascii="Consolas" w:hAnsi="Consolas" w:cs="Times New Roman"/>
                <w:sz w:val="28"/>
                <w:szCs w:val="28"/>
              </w:rPr>
            </w:pPr>
            <w:r w:rsidRPr="00BF3B0B">
              <w:rPr>
                <w:rFonts w:ascii="Consolas" w:hAnsi="Consolas" w:cs="Times New Roman"/>
                <w:sz w:val="28"/>
                <w:szCs w:val="28"/>
              </w:rPr>
              <w:t>Uncertain Dataset UD:</w:t>
            </w:r>
          </w:p>
          <w:p w14:paraId="6FBE3972" w14:textId="77777777" w:rsidR="00204059" w:rsidRPr="00BF3B0B" w:rsidRDefault="00204059" w:rsidP="00420D85">
            <w:pPr>
              <w:rPr>
                <w:rFonts w:ascii="Consolas" w:hAnsi="Consolas" w:cs="Times New Roman"/>
                <w:sz w:val="28"/>
                <w:szCs w:val="28"/>
              </w:rPr>
            </w:pPr>
            <w:r w:rsidRPr="00BF3B0B">
              <w:rPr>
                <w:rFonts w:ascii="Consolas" w:hAnsi="Consolas" w:cs="Times New Roman"/>
                <w:sz w:val="28"/>
                <w:szCs w:val="28"/>
              </w:rPr>
              <w:t>{5=0.6536502707047002, 10=0.1}</w:t>
            </w:r>
          </w:p>
          <w:p w14:paraId="6FAEBCD4" w14:textId="77777777" w:rsidR="00204059" w:rsidRPr="00BF3B0B" w:rsidRDefault="00204059" w:rsidP="00420D85">
            <w:pPr>
              <w:rPr>
                <w:rFonts w:ascii="Consolas" w:hAnsi="Consolas" w:cs="Times New Roman"/>
                <w:sz w:val="28"/>
                <w:szCs w:val="28"/>
              </w:rPr>
            </w:pPr>
            <w:r w:rsidRPr="00BF3B0B">
              <w:rPr>
                <w:rFonts w:ascii="Consolas" w:hAnsi="Consolas" w:cs="Times New Roman"/>
                <w:sz w:val="28"/>
                <w:szCs w:val="28"/>
              </w:rPr>
              <w:t>{18=0.38427311120601937, 4=0.5729134224539177}</w:t>
            </w:r>
          </w:p>
          <w:p w14:paraId="1D8EF8F2" w14:textId="77777777" w:rsidR="00204059" w:rsidRPr="00BF3B0B" w:rsidRDefault="00204059" w:rsidP="00420D85">
            <w:pPr>
              <w:rPr>
                <w:rFonts w:ascii="Consolas" w:hAnsi="Consolas" w:cs="Times New Roman"/>
                <w:sz w:val="28"/>
                <w:szCs w:val="28"/>
              </w:rPr>
            </w:pPr>
            <w:r w:rsidRPr="00BF3B0B">
              <w:rPr>
                <w:rFonts w:ascii="Consolas" w:hAnsi="Consolas" w:cs="Times New Roman"/>
                <w:sz w:val="28"/>
                <w:szCs w:val="28"/>
              </w:rPr>
              <w:t>{1=1.0, 3=0.7993203318668238, 4=0.8896676089671387, 8=0.13979915595230485}</w:t>
            </w:r>
          </w:p>
          <w:p w14:paraId="10F10CFF" w14:textId="77777777" w:rsidR="00204059" w:rsidRPr="00BF3B0B" w:rsidRDefault="00204059" w:rsidP="00420D85">
            <w:pPr>
              <w:rPr>
                <w:rFonts w:ascii="Consolas" w:hAnsi="Consolas" w:cs="Times New Roman"/>
                <w:sz w:val="28"/>
                <w:szCs w:val="28"/>
              </w:rPr>
            </w:pPr>
            <w:r w:rsidRPr="00BF3B0B">
              <w:rPr>
                <w:rFonts w:ascii="Consolas" w:hAnsi="Consolas" w:cs="Times New Roman"/>
                <w:sz w:val="28"/>
                <w:szCs w:val="28"/>
              </w:rPr>
              <w:t>{2=0.1811806960117825, 18=0.47162335370355196, 3=0.7541895392522893, 14=0.1}</w:t>
            </w:r>
          </w:p>
          <w:p w14:paraId="0A8C4524" w14:textId="77777777" w:rsidR="00204059" w:rsidRPr="00BF3B0B" w:rsidRDefault="00204059" w:rsidP="00204059">
            <w:pPr>
              <w:keepNext/>
              <w:spacing w:after="160" w:line="259" w:lineRule="auto"/>
              <w:rPr>
                <w:rFonts w:ascii="Consolas" w:hAnsi="Consolas" w:cs="Times New Roman"/>
                <w:sz w:val="28"/>
                <w:szCs w:val="28"/>
              </w:rPr>
            </w:pPr>
            <w:r w:rsidRPr="00BF3B0B">
              <w:rPr>
                <w:rFonts w:ascii="Consolas" w:hAnsi="Consolas" w:cs="Times New Roman"/>
                <w:sz w:val="28"/>
                <w:szCs w:val="28"/>
              </w:rPr>
              <w:t>{7=0.17167431695360585, 13=0.47426824263626466, 14=0.9195431726812944}</w:t>
            </w:r>
          </w:p>
        </w:tc>
      </w:tr>
    </w:tbl>
    <w:p w14:paraId="5223408E" w14:textId="0D91C8B8" w:rsidR="00204059" w:rsidRPr="00204059" w:rsidRDefault="00204059" w:rsidP="00204059">
      <w:pPr>
        <w:pStyle w:val="Caption"/>
        <w:rPr>
          <w:rFonts w:ascii="Cambria Math" w:hAnsi="Cambria Math"/>
          <w:noProof/>
          <w:oMath/>
        </w:rPr>
      </w:pPr>
      <w:bookmarkStart w:id="6" w:name="_Toc153489597"/>
      <w:bookmarkStart w:id="7" w:name="_Toc154051175"/>
      <w:r>
        <w:t xml:space="preserve">Ảnh </w:t>
      </w:r>
      <w:fldSimple w:instr=" STYLEREF 1 \s ">
        <w:r w:rsidR="000C2F7A">
          <w:rPr>
            <w:noProof/>
          </w:rPr>
          <w:t>3</w:t>
        </w:r>
      </w:fldSimple>
      <w:r w:rsidR="000C2F7A">
        <w:t>.</w:t>
      </w:r>
      <w:fldSimple w:instr=" SEQ Ảnh \* ARABIC \s 1 ">
        <w:r w:rsidR="000C2F7A">
          <w:rPr>
            <w:noProof/>
          </w:rPr>
          <w:t>1</w:t>
        </w:r>
      </w:fldSimple>
      <w:r>
        <w:rPr>
          <w:noProof/>
        </w:rPr>
        <w:t>: Ví dụ về uncertain dataset với T là Integer.</w:t>
      </w:r>
      <w:bookmarkEnd w:id="6"/>
      <w:bookmarkEnd w:id="7"/>
    </w:p>
    <w:p w14:paraId="69C86469" w14:textId="4F32B13E" w:rsidR="004C5076" w:rsidRDefault="00FD6DC1" w:rsidP="00204059">
      <w:pPr>
        <w:pStyle w:val="Caption"/>
        <w:spacing w:line="360" w:lineRule="auto"/>
        <w:ind w:firstLine="720"/>
        <w:jc w:val="left"/>
        <w:rPr>
          <w:noProof/>
        </w:rPr>
      </w:pPr>
      <w:r w:rsidRPr="00FD6DC1">
        <w:rPr>
          <w:rFonts w:eastAsiaTheme="minorEastAsia"/>
          <w:noProof/>
        </w:rPr>
        <w:t>W</w:t>
      </w:r>
      <w:r w:rsidR="00204059" w:rsidRPr="00204059">
        <w:rPr>
          <w:noProof/>
        </w:rPr>
        <w:t>: weight table, bảng tra cứu weight của từng item, có kiểu dữ liệ</w:t>
      </w:r>
      <w:r w:rsidR="00040309">
        <w:rPr>
          <w:noProof/>
        </w:rPr>
        <w:t xml:space="preserve">u </w:t>
      </w:r>
      <w:r w:rsidR="00204059" w:rsidRPr="00204059">
        <w:rPr>
          <w:noProof/>
        </w:rPr>
        <w:t>Map&lt;T, Double&gt;.</w:t>
      </w:r>
    </w:p>
    <w:tbl>
      <w:tblPr>
        <w:tblStyle w:val="TableGrid"/>
        <w:tblW w:w="0" w:type="auto"/>
        <w:jc w:val="center"/>
        <w:tblLook w:val="04A0" w:firstRow="1" w:lastRow="0" w:firstColumn="1" w:lastColumn="0" w:noHBand="0" w:noVBand="1"/>
      </w:tblPr>
      <w:tblGrid>
        <w:gridCol w:w="8777"/>
      </w:tblGrid>
      <w:tr w:rsidR="00204059" w14:paraId="4ED4A1C4" w14:textId="77777777" w:rsidTr="00204059">
        <w:trPr>
          <w:jc w:val="center"/>
        </w:trPr>
        <w:tc>
          <w:tcPr>
            <w:tcW w:w="9016" w:type="dxa"/>
          </w:tcPr>
          <w:p w14:paraId="540F10C4" w14:textId="77777777" w:rsidR="00204059" w:rsidRPr="00BF3B0B" w:rsidRDefault="00204059" w:rsidP="00420D85">
            <w:pPr>
              <w:rPr>
                <w:rFonts w:ascii="Consolas" w:hAnsi="Consolas" w:cs="Times New Roman"/>
                <w:sz w:val="28"/>
                <w:szCs w:val="28"/>
              </w:rPr>
            </w:pPr>
            <w:r w:rsidRPr="00BF3B0B">
              <w:rPr>
                <w:rFonts w:ascii="Consolas" w:hAnsi="Consolas" w:cs="Times New Roman"/>
                <w:sz w:val="28"/>
                <w:szCs w:val="28"/>
              </w:rPr>
              <w:t>Weight table</w:t>
            </w:r>
            <w:r>
              <w:rPr>
                <w:rFonts w:ascii="Consolas" w:hAnsi="Consolas" w:cs="Times New Roman"/>
                <w:sz w:val="28"/>
                <w:szCs w:val="28"/>
              </w:rPr>
              <w:t xml:space="preserve"> W</w:t>
            </w:r>
            <w:r w:rsidRPr="00BF3B0B">
              <w:rPr>
                <w:rFonts w:ascii="Consolas" w:hAnsi="Consolas" w:cs="Times New Roman"/>
                <w:sz w:val="28"/>
                <w:szCs w:val="28"/>
              </w:rPr>
              <w:t>:</w:t>
            </w:r>
          </w:p>
          <w:p w14:paraId="610318A0" w14:textId="77777777" w:rsidR="00204059" w:rsidRPr="00BF3B0B" w:rsidRDefault="00204059" w:rsidP="00204059">
            <w:pPr>
              <w:keepNext/>
              <w:spacing w:after="160" w:line="259" w:lineRule="auto"/>
              <w:rPr>
                <w:rFonts w:ascii="Consolas" w:hAnsi="Consolas" w:cs="Times New Roman"/>
                <w:sz w:val="28"/>
                <w:szCs w:val="28"/>
              </w:rPr>
            </w:pPr>
            <w:r w:rsidRPr="00BF3B0B">
              <w:rPr>
                <w:rFonts w:ascii="Consolas" w:hAnsi="Consolas" w:cs="Times New Roman"/>
                <w:sz w:val="28"/>
                <w:szCs w:val="28"/>
              </w:rPr>
              <w:t>{19=0.7130295873797434, 4=0.6195098055180615, 20=0.13890321239813663, 5=0.7850104461075407, 8=0.8458882225403455}</w:t>
            </w:r>
          </w:p>
        </w:tc>
      </w:tr>
    </w:tbl>
    <w:p w14:paraId="7F2F92C6" w14:textId="1B629692" w:rsidR="00204059" w:rsidRDefault="00204059" w:rsidP="00204059">
      <w:pPr>
        <w:pStyle w:val="Caption"/>
        <w:rPr>
          <w:noProof/>
        </w:rPr>
      </w:pPr>
      <w:bookmarkStart w:id="8" w:name="_Toc153489598"/>
      <w:bookmarkStart w:id="9" w:name="_Toc154051176"/>
      <w:r>
        <w:t xml:space="preserve">Ảnh </w:t>
      </w:r>
      <w:fldSimple w:instr=" STYLEREF 1 \s ">
        <w:r w:rsidR="000C2F7A">
          <w:rPr>
            <w:noProof/>
          </w:rPr>
          <w:t>3</w:t>
        </w:r>
      </w:fldSimple>
      <w:r w:rsidR="000C2F7A">
        <w:t>.</w:t>
      </w:r>
      <w:fldSimple w:instr=" SEQ Ảnh \* ARABIC \s 1 ">
        <w:r w:rsidR="000C2F7A">
          <w:rPr>
            <w:noProof/>
          </w:rPr>
          <w:t>2</w:t>
        </w:r>
      </w:fldSimple>
      <w:r>
        <w:rPr>
          <w:noProof/>
        </w:rPr>
        <w:t>: Ví dụ về weight table với T là Integer</w:t>
      </w:r>
      <w:bookmarkEnd w:id="8"/>
      <w:bookmarkEnd w:id="9"/>
    </w:p>
    <w:p w14:paraId="1F20E462" w14:textId="6AC6C76D" w:rsidR="00204059" w:rsidRDefault="00FD6DC1" w:rsidP="00204059">
      <w:pPr>
        <w:pStyle w:val="Nidungvnbn"/>
      </w:pPr>
      <w:r w:rsidRPr="00FD6DC1">
        <w:rPr>
          <w:rFonts w:eastAsiaTheme="minorEastAsia"/>
          <w:noProof/>
        </w:rPr>
        <w:t>UI</w:t>
      </w:r>
      <w:r w:rsidR="00204059" w:rsidRPr="00204059">
        <w:t>: mean của các size-1-itemset, hỗ trợ cho việc tính toán trong hàm sinh các candidates, kiểu dữ liệ</w:t>
      </w:r>
      <w:r w:rsidR="00040309">
        <w:t xml:space="preserve">u </w:t>
      </w:r>
      <w:r w:rsidR="00204059" w:rsidRPr="00204059">
        <w:t>Map&lt;T, Double&gt;. Ví dụ về weight table với T là Integer.</w:t>
      </w:r>
    </w:p>
    <w:tbl>
      <w:tblPr>
        <w:tblStyle w:val="TableGrid"/>
        <w:tblW w:w="0" w:type="auto"/>
        <w:tblLook w:val="04A0" w:firstRow="1" w:lastRow="0" w:firstColumn="1" w:lastColumn="0" w:noHBand="0" w:noVBand="1"/>
      </w:tblPr>
      <w:tblGrid>
        <w:gridCol w:w="8777"/>
      </w:tblGrid>
      <w:tr w:rsidR="00204059" w14:paraId="1D7FD6F8" w14:textId="77777777" w:rsidTr="00420D85">
        <w:tc>
          <w:tcPr>
            <w:tcW w:w="9016" w:type="dxa"/>
          </w:tcPr>
          <w:p w14:paraId="06DF9B08" w14:textId="77777777" w:rsidR="00204059" w:rsidRPr="00930BF2" w:rsidRDefault="00204059" w:rsidP="00420D85">
            <w:pPr>
              <w:rPr>
                <w:rFonts w:ascii="Consolas" w:hAnsi="Consolas" w:cs="Times New Roman"/>
                <w:sz w:val="28"/>
                <w:szCs w:val="28"/>
              </w:rPr>
            </w:pPr>
            <w:r w:rsidRPr="00930BF2">
              <w:rPr>
                <w:rFonts w:ascii="Consolas" w:hAnsi="Consolas" w:cs="Times New Roman"/>
                <w:sz w:val="28"/>
                <w:szCs w:val="28"/>
              </w:rPr>
              <w:t>Mean size-1-itemsets UI:</w:t>
            </w:r>
          </w:p>
          <w:p w14:paraId="4B4B2965" w14:textId="77777777" w:rsidR="00204059" w:rsidRDefault="00204059" w:rsidP="00204059">
            <w:pPr>
              <w:keepNext/>
              <w:rPr>
                <w:rFonts w:cs="Times New Roman"/>
                <w:sz w:val="28"/>
                <w:szCs w:val="28"/>
              </w:rPr>
            </w:pPr>
            <w:r w:rsidRPr="00930BF2">
              <w:rPr>
                <w:rFonts w:ascii="Consolas" w:hAnsi="Consolas" w:cs="Times New Roman"/>
                <w:sz w:val="28"/>
                <w:szCs w:val="28"/>
              </w:rPr>
              <w:t xml:space="preserve">{1=3.6168538989072925, 2=1.3000000000000003, 3=2.0835408156233894, 4=2.814490031790164, 5=3.650675384619278, 7=2.8675217048648265, </w:t>
            </w:r>
            <w:r w:rsidRPr="00930BF2">
              <w:rPr>
                <w:rFonts w:ascii="Consolas" w:hAnsi="Consolas" w:cs="Times New Roman"/>
                <w:sz w:val="28"/>
                <w:szCs w:val="28"/>
              </w:rPr>
              <w:lastRenderedPageBreak/>
              <w:t>8=4.231356127843847, 9=3.3604552818464395, 10=3.1742957991907823, 11=2.3052713053095477, 12=0.8662619551719937, 13=2.6842255786783817, 14=0.18859654113953112, 15=3.1880434874021977, 16=1.3884137203509468, 17=4.695694982546859, 18=4.296524030996622, 19=4.072722266730358, 20=1.2921556650920079}</w:t>
            </w:r>
          </w:p>
        </w:tc>
      </w:tr>
    </w:tbl>
    <w:p w14:paraId="59049D79" w14:textId="7EFDCB2A" w:rsidR="00204059" w:rsidRDefault="00204059" w:rsidP="00204059">
      <w:pPr>
        <w:pStyle w:val="Caption"/>
        <w:rPr>
          <w:noProof/>
        </w:rPr>
      </w:pPr>
      <w:bookmarkStart w:id="10" w:name="_Toc153489599"/>
      <w:bookmarkStart w:id="11" w:name="_Toc154051177"/>
      <w:r>
        <w:lastRenderedPageBreak/>
        <w:t xml:space="preserve">Ảnh </w:t>
      </w:r>
      <w:fldSimple w:instr=" STYLEREF 1 \s ">
        <w:r w:rsidR="000C2F7A">
          <w:rPr>
            <w:noProof/>
          </w:rPr>
          <w:t>3</w:t>
        </w:r>
      </w:fldSimple>
      <w:r w:rsidR="000C2F7A">
        <w:t>.</w:t>
      </w:r>
      <w:fldSimple w:instr=" SEQ Ảnh \* ARABIC \s 1 ">
        <w:r w:rsidR="000C2F7A">
          <w:rPr>
            <w:noProof/>
          </w:rPr>
          <w:t>3</w:t>
        </w:r>
      </w:fldSimple>
      <w:r>
        <w:rPr>
          <w:noProof/>
        </w:rPr>
        <w:t>: Ví dụ về mean của các size-1-itemset.</w:t>
      </w:r>
      <w:bookmarkEnd w:id="10"/>
      <w:bookmarkEnd w:id="11"/>
    </w:p>
    <w:p w14:paraId="2339FBC5" w14:textId="29BE3968" w:rsidR="00204059" w:rsidRDefault="00FD6DC1" w:rsidP="00204059">
      <w:pPr>
        <w:pStyle w:val="Nidungvnbn"/>
      </w:pPr>
      <w:r w:rsidRPr="00FD6DC1">
        <w:rPr>
          <w:rFonts w:eastAsiaTheme="minorEastAsia"/>
          <w:noProof/>
        </w:rPr>
        <w:t>msup</w:t>
      </w:r>
      <w:r w:rsidR="00204059" w:rsidRPr="00204059">
        <w:t>: minimum support, kiểu dữ liệu int</w:t>
      </w:r>
      <w:r w:rsidR="00204059">
        <w:t>.</w:t>
      </w:r>
    </w:p>
    <w:p w14:paraId="670FAEB9" w14:textId="67ADF899" w:rsidR="00204059" w:rsidRDefault="00FD6DC1" w:rsidP="00204059">
      <w:pPr>
        <w:pStyle w:val="Nidungvnbn"/>
      </w:pPr>
      <w:r w:rsidRPr="00FD6DC1">
        <w:rPr>
          <w:rFonts w:eastAsiaTheme="minorEastAsia"/>
        </w:rPr>
        <w:t>n</w:t>
      </w:r>
      <w:r w:rsidR="00204059">
        <w:t>: số lượng transaction có trong Uncertain dataset, kiểu dữ liệu int</w:t>
      </w:r>
    </w:p>
    <w:p w14:paraId="5FAEEAB0" w14:textId="7B11BB56" w:rsidR="00204059" w:rsidRDefault="00FD6DC1" w:rsidP="00204059">
      <w:pPr>
        <w:pStyle w:val="Nidungvnbn"/>
      </w:pPr>
      <w:r w:rsidRPr="00FD6DC1">
        <w:rPr>
          <w:rFonts w:eastAsiaTheme="minorEastAsia"/>
        </w:rPr>
        <w:t>alpha</w:t>
      </w:r>
      <w:r w:rsidR="00204059">
        <w:t>: scale factor, tham số giúp cho việc tỉa nhánh, kiểu dữ liệu double</w:t>
      </w:r>
    </w:p>
    <w:p w14:paraId="51E9D0CF" w14:textId="2F3C05C8" w:rsidR="00204059" w:rsidRDefault="00FD6DC1" w:rsidP="00204059">
      <w:pPr>
        <w:pStyle w:val="Nidungvnbn"/>
      </w:pPr>
      <w:r w:rsidRPr="00FD6DC1">
        <w:rPr>
          <w:rFonts w:eastAsiaTheme="minorEastAsia"/>
        </w:rPr>
        <w:t>t</w:t>
      </w:r>
      <w:r w:rsidR="00204059">
        <w:t>: probabilistic threshold (ngưỡng xác suất), dùng để xác định xem một itemset có phải là weighted probabilistic frequent itemset (wPFI) hay không</w:t>
      </w:r>
      <w:r>
        <w:t>, kiểu dữ liệu double</w:t>
      </w:r>
      <w:r w:rsidR="00204059">
        <w:t>.</w:t>
      </w:r>
    </w:p>
    <w:p w14:paraId="5A840DCA" w14:textId="20B19F8E" w:rsidR="00955F62" w:rsidRPr="00204059" w:rsidRDefault="00955F62" w:rsidP="00204059">
      <w:pPr>
        <w:pStyle w:val="Nidungvnbn"/>
      </w:pPr>
      <w:r>
        <w:t>Các input này sẽ được lưu thành các thuộc tính của instance Apriori</w:t>
      </w:r>
      <w:r w:rsidR="00BA3044">
        <w:t xml:space="preserve">. Ngoài ra, trong class Apriori còn có các thuộc tính như </w:t>
      </w:r>
      <w:r w:rsidR="00732C6A">
        <w:t xml:space="preserve">uhat, </w:t>
      </w:r>
      <w:r w:rsidR="00FD6DC1" w:rsidRPr="00FD6DC1">
        <w:rPr>
          <w:rFonts w:eastAsiaTheme="minorEastAsia"/>
        </w:rPr>
        <w:t>WPFIK</w:t>
      </w:r>
      <w:r w:rsidR="00FD6DC1">
        <w:rPr>
          <w:rFonts w:eastAsiaTheme="minorEastAsia"/>
        </w:rPr>
        <w:t xml:space="preserve">, </w:t>
      </w:r>
      <w:r w:rsidR="00FD6DC1" w:rsidRPr="00FD6DC1">
        <w:rPr>
          <w:rFonts w:eastAsiaTheme="minorEastAsia"/>
        </w:rPr>
        <w:t>UWPFIK, UI</w:t>
      </w:r>
      <w:r w:rsidR="00FD6DC1">
        <w:rPr>
          <w:rFonts w:eastAsiaTheme="minorEastAsia"/>
        </w:rPr>
        <w:t xml:space="preserve"> và </w:t>
      </w:r>
      <w:r w:rsidR="00FD6DC1" w:rsidRPr="00FD6DC1">
        <w:rPr>
          <w:rFonts w:eastAsiaTheme="minorEastAsia"/>
        </w:rPr>
        <w:t>I</w:t>
      </w:r>
      <w:r w:rsidR="00BA3044">
        <w:rPr>
          <w:rFonts w:eastAsiaTheme="minorEastAsia"/>
        </w:rPr>
        <w:t>, được sinh ra khi thêm các input vừa đề cập cho instance Apriori, các thuộc tính này hỗ trợ cho việc tính toán của các phương thức trong class Apriori</w:t>
      </w:r>
      <w:r>
        <w:t>.</w:t>
      </w:r>
    </w:p>
    <w:p w14:paraId="069B7C87" w14:textId="70892A6D" w:rsidR="00091FAD" w:rsidRPr="00B07331" w:rsidRDefault="002A7E0A" w:rsidP="00420D85">
      <w:pPr>
        <w:pStyle w:val="Heading2"/>
      </w:pPr>
      <w:bookmarkStart w:id="12" w:name="_Toc154051153"/>
      <w:r>
        <w:rPr>
          <w:lang w:val="en-US"/>
        </w:rPr>
        <w:t>Định nghĩa ouput</w:t>
      </w:r>
      <w:bookmarkEnd w:id="12"/>
    </w:p>
    <w:p w14:paraId="1604ED8F" w14:textId="4138D020" w:rsidR="0091566D" w:rsidRDefault="002A7E0A" w:rsidP="002A7E0A">
      <w:pPr>
        <w:pStyle w:val="Nidungvnbn"/>
      </w:pPr>
      <w:r w:rsidRPr="002A7E0A">
        <w:t>Ou</w:t>
      </w:r>
      <w:r>
        <w:t>t</w:t>
      </w:r>
      <w:r w:rsidRPr="002A7E0A">
        <w:t>put có kiểu dữ liệ</w:t>
      </w:r>
      <w:r w:rsidR="00310794">
        <w:t>u Set&lt;</w:t>
      </w:r>
      <w:r w:rsidRPr="002A7E0A">
        <w:t>Set&lt;T&gt;&gt;, là tập các wPFI có cùng kích thước với nhau</w:t>
      </w:r>
      <w:r w:rsidR="00BA3044">
        <w:t>.</w:t>
      </w:r>
    </w:p>
    <w:tbl>
      <w:tblPr>
        <w:tblStyle w:val="TableGrid"/>
        <w:tblW w:w="0" w:type="auto"/>
        <w:tblLook w:val="04A0" w:firstRow="1" w:lastRow="0" w:firstColumn="1" w:lastColumn="0" w:noHBand="0" w:noVBand="1"/>
      </w:tblPr>
      <w:tblGrid>
        <w:gridCol w:w="8777"/>
      </w:tblGrid>
      <w:tr w:rsidR="00BA3044" w14:paraId="2CD61469" w14:textId="77777777" w:rsidTr="00420D85">
        <w:tc>
          <w:tcPr>
            <w:tcW w:w="9016" w:type="dxa"/>
          </w:tcPr>
          <w:p w14:paraId="1CEC35BB" w14:textId="77777777" w:rsidR="00BA3044" w:rsidRPr="00C04020" w:rsidRDefault="00BA3044" w:rsidP="00BA3044">
            <w:pPr>
              <w:keepNext/>
              <w:rPr>
                <w:rFonts w:ascii="Consolas" w:hAnsi="Consolas" w:cs="Times New Roman"/>
                <w:sz w:val="28"/>
                <w:szCs w:val="28"/>
              </w:rPr>
            </w:pPr>
            <w:r w:rsidRPr="00C04020">
              <w:rPr>
                <w:rFonts w:ascii="Consolas" w:hAnsi="Consolas" w:cs="Times New Roman"/>
                <w:sz w:val="28"/>
                <w:szCs w:val="28"/>
              </w:rPr>
              <w:t>[[10, 11, 13, 14], [18, 19, 12, 15], [16, 18, 4, 12], [16, 3, 4, 12], [18, 3, 4, 12], [11, 13, 14, 15], [1, 19, 4, 15], [4, 12, 14, 15], [7, 11, 13, 15]]</w:t>
            </w:r>
          </w:p>
        </w:tc>
      </w:tr>
    </w:tbl>
    <w:p w14:paraId="4D1156E5" w14:textId="125A57CD" w:rsidR="00BA3044" w:rsidRDefault="00BA3044" w:rsidP="00BA3044">
      <w:pPr>
        <w:pStyle w:val="Caption"/>
        <w:rPr>
          <w:noProof/>
        </w:rPr>
      </w:pPr>
      <w:bookmarkStart w:id="13" w:name="_Toc153489600"/>
      <w:bookmarkStart w:id="14" w:name="_Toc154051178"/>
      <w:r>
        <w:t xml:space="preserve">Ảnh </w:t>
      </w:r>
      <w:fldSimple w:instr=" STYLEREF 1 \s ">
        <w:r w:rsidR="000C2F7A">
          <w:rPr>
            <w:noProof/>
          </w:rPr>
          <w:t>3</w:t>
        </w:r>
      </w:fldSimple>
      <w:r w:rsidR="000C2F7A">
        <w:t>.</w:t>
      </w:r>
      <w:fldSimple w:instr=" SEQ Ảnh \* ARABIC \s 1 ">
        <w:r w:rsidR="000C2F7A">
          <w:rPr>
            <w:noProof/>
          </w:rPr>
          <w:t>4</w:t>
        </w:r>
      </w:fldSimple>
      <w:r>
        <w:t xml:space="preserve">: </w:t>
      </w:r>
      <w:r>
        <w:rPr>
          <w:noProof/>
        </w:rPr>
        <w:t>Ví dụ về output với T là Integer.</w:t>
      </w:r>
      <w:bookmarkEnd w:id="13"/>
      <w:bookmarkEnd w:id="14"/>
    </w:p>
    <w:p w14:paraId="0FA908DA" w14:textId="591B7470" w:rsidR="00BA3044" w:rsidRPr="00BA3044" w:rsidRDefault="00BA3044" w:rsidP="00BA3044">
      <w:pPr>
        <w:spacing w:before="0" w:after="200" w:line="276" w:lineRule="auto"/>
        <w:rPr>
          <w:bCs/>
          <w:noProof/>
          <w:sz w:val="26"/>
        </w:rPr>
      </w:pPr>
      <w:r>
        <w:rPr>
          <w:noProof/>
        </w:rPr>
        <w:br w:type="page"/>
      </w:r>
    </w:p>
    <w:p w14:paraId="561A56BC" w14:textId="3B219B52" w:rsidR="00872606" w:rsidRDefault="00C95CA4" w:rsidP="00BF2FF1">
      <w:pPr>
        <w:pStyle w:val="Heading1"/>
        <w:rPr>
          <w:lang w:val="en-US"/>
        </w:rPr>
      </w:pPr>
      <w:bookmarkStart w:id="15" w:name="_Toc154051154"/>
      <w:r>
        <w:rPr>
          <w:lang w:val="en-US"/>
        </w:rPr>
        <w:lastRenderedPageBreak/>
        <w:t>METHODS</w:t>
      </w:r>
      <w:bookmarkEnd w:id="15"/>
    </w:p>
    <w:p w14:paraId="4B7E3E67" w14:textId="18766B60" w:rsidR="008D5F38" w:rsidRDefault="00BA3044" w:rsidP="008D5F38">
      <w:pPr>
        <w:pStyle w:val="Heading2"/>
        <w:rPr>
          <w:lang w:val="en-US"/>
        </w:rPr>
      </w:pPr>
      <w:bookmarkStart w:id="16" w:name="_Toc154051155"/>
      <w:r>
        <w:rPr>
          <w:lang w:val="en-US"/>
        </w:rPr>
        <w:t>Sơ lược phần phân tích</w:t>
      </w:r>
      <w:bookmarkEnd w:id="16"/>
    </w:p>
    <w:p w14:paraId="6F931659" w14:textId="4AA3E2A5" w:rsidR="00BA3044" w:rsidRDefault="00BA3044" w:rsidP="00BA3044">
      <w:pPr>
        <w:pStyle w:val="Nidungvnbn"/>
      </w:pPr>
      <w:r w:rsidRPr="00BA3044">
        <w:t xml:space="preserve">Class Apriori&lt;T&gt; phục vụ chính là tìm ra các itemset là wPFI dựa vào các input được đề cập trong định nghĩa input. Các input này sẽ là argument dành cho việc tạo instance của Apriori. Đối với việc tìm ra các wPFI, chỉ cần gọi phương thức </w:t>
      </w:r>
      <w:proofErr w:type="gramStart"/>
      <w:r w:rsidRPr="00BA3044">
        <w:t>solve(</w:t>
      </w:r>
      <w:proofErr w:type="gramEnd"/>
      <w:r w:rsidRPr="00BA3044">
        <w:t xml:space="preserve">) và phương thức solve() này cần nhiều phương thức khác có trong class Apriori để tìm ra wPFI. Vì thế độ phức tạp của hàm </w:t>
      </w:r>
      <w:proofErr w:type="gramStart"/>
      <w:r w:rsidRPr="00BA3044">
        <w:t>solve(</w:t>
      </w:r>
      <w:proofErr w:type="gramEnd"/>
      <w:r w:rsidRPr="00BA3044">
        <w:t>) cần phải dựa vào các phương thức bổ trợ cho nó.</w:t>
      </w:r>
    </w:p>
    <w:p w14:paraId="6D9DA0C3" w14:textId="2C172BEA" w:rsidR="009D1E55" w:rsidRDefault="00BA3044" w:rsidP="00195EA0">
      <w:pPr>
        <w:pStyle w:val="Nidungvnbn"/>
        <w:rPr>
          <w:rFonts w:eastAsiaTheme="minorEastAsia"/>
        </w:rPr>
      </w:pPr>
      <w:r>
        <w:t xml:space="preserve">Với sự bổ trợ các phương thức khác, phương thức </w:t>
      </w:r>
      <w:proofErr w:type="gramStart"/>
      <w:r>
        <w:t>solve(</w:t>
      </w:r>
      <w:proofErr w:type="gramEnd"/>
      <w:r>
        <w:t xml:space="preserve">) có độ phức tạp là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*msup</m:t>
            </m:r>
          </m:e>
        </m:d>
      </m:oMath>
      <w:r>
        <w:rPr>
          <w:rFonts w:eastAsiaTheme="minorEastAsia"/>
        </w:rPr>
        <w:t>, chi tiết phần phân tích sẽ được đề cập ở phía dưới.</w:t>
      </w:r>
    </w:p>
    <w:p w14:paraId="4BD2FE55" w14:textId="318EF5B1" w:rsidR="00195EA0" w:rsidRDefault="00195EA0" w:rsidP="00195EA0">
      <w:pPr>
        <w:pStyle w:val="Heading2"/>
        <w:rPr>
          <w:lang w:val="en-US"/>
        </w:rPr>
      </w:pPr>
      <w:bookmarkStart w:id="17" w:name="_Toc154051156"/>
      <w:r>
        <w:rPr>
          <w:lang w:val="en-US"/>
        </w:rPr>
        <w:t>Phân tích các phương thức bổ trợ cho phương thức sovle()</w:t>
      </w:r>
      <w:bookmarkEnd w:id="17"/>
    </w:p>
    <w:p w14:paraId="54876014" w14:textId="4AF56560" w:rsidR="00195EA0" w:rsidRDefault="00195EA0" w:rsidP="00421982">
      <w:pPr>
        <w:pStyle w:val="Heading3"/>
      </w:pPr>
      <w:bookmarkStart w:id="18" w:name="_Toc154051157"/>
      <w:r>
        <w:t xml:space="preserve">Phương thức </w:t>
      </w:r>
      <w:proofErr w:type="gramStart"/>
      <w:r w:rsidR="00A3464D">
        <w:t>getWeight(</w:t>
      </w:r>
      <w:proofErr w:type="gramEnd"/>
      <w:r w:rsidRPr="00195EA0">
        <w:t>Set&lt;T&gt; X)</w:t>
      </w:r>
      <w:bookmarkEnd w:id="18"/>
    </w:p>
    <w:p w14:paraId="42FF229F" w14:textId="13D5C334" w:rsidR="00EC31B9" w:rsidRDefault="00421982" w:rsidP="00421982">
      <w:pPr>
        <w:pStyle w:val="Nidungvnbn"/>
        <w:keepNext/>
        <w:jc w:val="center"/>
      </w:pPr>
      <w:r w:rsidRPr="00421982">
        <w:rPr>
          <w:noProof/>
        </w:rPr>
        <w:drawing>
          <wp:inline distT="0" distB="0" distL="0" distR="0" wp14:anchorId="0AAE6448" wp14:editId="0CC0811F">
            <wp:extent cx="4234425" cy="1504950"/>
            <wp:effectExtent l="19050" t="19050" r="13970" b="19050"/>
            <wp:docPr id="9022387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238709" name="Picture 1" descr="A screenshot of a computer code&#10;&#10;Description automatically generated"/>
                    <pic:cNvPicPr/>
                  </pic:nvPicPr>
                  <pic:blipFill>
                    <a:blip r:embed="rId12"/>
                    <a:stretch>
                      <a:fillRect/>
                    </a:stretch>
                  </pic:blipFill>
                  <pic:spPr>
                    <a:xfrm>
                      <a:off x="0" y="0"/>
                      <a:ext cx="4237860" cy="1506171"/>
                    </a:xfrm>
                    <a:prstGeom prst="rect">
                      <a:avLst/>
                    </a:prstGeom>
                    <a:ln>
                      <a:solidFill>
                        <a:schemeClr val="accent1"/>
                      </a:solidFill>
                    </a:ln>
                  </pic:spPr>
                </pic:pic>
              </a:graphicData>
            </a:graphic>
          </wp:inline>
        </w:drawing>
      </w:r>
    </w:p>
    <w:p w14:paraId="773A5ABF" w14:textId="31354465" w:rsidR="00195EA0" w:rsidRDefault="00195EA0" w:rsidP="00421982">
      <w:pPr>
        <w:pStyle w:val="Caption"/>
      </w:pPr>
      <w:bookmarkStart w:id="19" w:name="_Toc153489601"/>
      <w:bookmarkStart w:id="20" w:name="_Toc154051179"/>
      <w:r>
        <w:t xml:space="preserve">Ảnh </w:t>
      </w:r>
      <w:fldSimple w:instr=" STYLEREF 1 \s ">
        <w:r w:rsidR="000C2F7A">
          <w:rPr>
            <w:noProof/>
          </w:rPr>
          <w:t>4</w:t>
        </w:r>
      </w:fldSimple>
      <w:r w:rsidR="000C2F7A">
        <w:t>.</w:t>
      </w:r>
      <w:fldSimple w:instr=" SEQ Ảnh \* ARABIC \s 1 ">
        <w:r w:rsidR="000C2F7A">
          <w:rPr>
            <w:noProof/>
          </w:rPr>
          <w:t>1</w:t>
        </w:r>
      </w:fldSimple>
      <w:r>
        <w:t xml:space="preserve">: Phần code phương thức </w:t>
      </w:r>
      <w:proofErr w:type="gramStart"/>
      <w:r>
        <w:t>getWeight(</w:t>
      </w:r>
      <w:proofErr w:type="gramEnd"/>
      <w:r>
        <w:t>)</w:t>
      </w:r>
      <w:bookmarkEnd w:id="19"/>
      <w:bookmarkEnd w:id="20"/>
    </w:p>
    <w:p w14:paraId="3F1A957E" w14:textId="76520789" w:rsidR="00195EA0" w:rsidRDefault="00195EA0" w:rsidP="00987495">
      <w:pPr>
        <w:pStyle w:val="Nidungvnbn"/>
        <w:numPr>
          <w:ilvl w:val="0"/>
          <w:numId w:val="25"/>
        </w:numPr>
      </w:pPr>
      <w:r>
        <w:t>Mô tả đầu vào</w:t>
      </w:r>
      <w:r w:rsidR="00A74276">
        <w:t xml:space="preserve"> và chức năng của phương thức</w:t>
      </w:r>
      <w:r>
        <w:t xml:space="preserve">: </w:t>
      </w:r>
    </w:p>
    <w:p w14:paraId="59317183" w14:textId="1441F875" w:rsidR="00195EA0" w:rsidRDefault="00195EA0" w:rsidP="00FD6DC1">
      <w:pPr>
        <w:pStyle w:val="Nidungvnbn"/>
        <w:ind w:left="720" w:firstLine="0"/>
      </w:pPr>
      <w:r>
        <w:t>Phương thức này nhận đầu vào là một itemset. Trong xuyên suốt phần cài đặt, itemset luôn được định nghĩa theo kiể</w:t>
      </w:r>
      <w:r w:rsidR="00A3464D">
        <w:t xml:space="preserve">u </w:t>
      </w:r>
      <w:r>
        <w:t>Set&lt;T&gt;.</w:t>
      </w:r>
    </w:p>
    <w:p w14:paraId="1BC42149" w14:textId="51617ADB" w:rsidR="00F6695B" w:rsidRDefault="00F6695B" w:rsidP="00FD6DC1">
      <w:pPr>
        <w:pStyle w:val="Nidungvnbn"/>
        <w:ind w:left="720" w:firstLine="0"/>
      </w:pPr>
      <w:r>
        <w:t>Phương thức này dùng để tính weight của một itemset theo công thức:</w:t>
      </w:r>
    </w:p>
    <w:p w14:paraId="23965067" w14:textId="2CECB224" w:rsidR="00F6695B" w:rsidRDefault="00F6695B" w:rsidP="00FD6DC1">
      <w:pPr>
        <w:pStyle w:val="Nidungvnbn"/>
        <w:ind w:left="720" w:firstLine="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X</m:t>
                  </m:r>
                </m:e>
              </m:d>
            </m:den>
          </m:f>
          <m:nary>
            <m:naryPr>
              <m:chr m:val="∑"/>
              <m:limLoc m:val="undOvr"/>
              <m:supHide m:val="1"/>
              <m:ctrlPr>
                <w:rPr>
                  <w:rFonts w:ascii="Cambria Math" w:hAnsi="Cambria Math"/>
                  <w:i/>
                </w:rPr>
              </m:ctrlPr>
            </m:naryPr>
            <m:sub>
              <m:r>
                <w:rPr>
                  <w:rFonts w:ascii="Cambria Math" w:hAnsi="Cambria Math"/>
                </w:rPr>
                <m:t>x ∈ X</m:t>
              </m:r>
            </m:sub>
            <m:sup/>
            <m:e>
              <m:r>
                <w:rPr>
                  <w:rFonts w:ascii="Cambria Math" w:hAnsi="Cambria Math"/>
                </w:rPr>
                <m:t>w(x)</m:t>
              </m:r>
            </m:e>
          </m:nary>
        </m:oMath>
      </m:oMathPara>
    </w:p>
    <w:p w14:paraId="61264A68" w14:textId="77777777" w:rsidR="00195EA0" w:rsidRPr="00FD6DC1" w:rsidRDefault="00195EA0" w:rsidP="00987495">
      <w:pPr>
        <w:pStyle w:val="ListParagraph"/>
        <w:numPr>
          <w:ilvl w:val="0"/>
          <w:numId w:val="25"/>
        </w:numPr>
        <w:rPr>
          <w:rFonts w:cs="Times New Roman"/>
          <w:sz w:val="28"/>
          <w:szCs w:val="28"/>
        </w:rPr>
      </w:pPr>
      <w:r w:rsidRPr="00FD6DC1">
        <w:rPr>
          <w:rFonts w:cs="Times New Roman"/>
          <w:sz w:val="28"/>
          <w:szCs w:val="28"/>
        </w:rPr>
        <w:t xml:space="preserve">Input size: </w:t>
      </w:r>
    </w:p>
    <w:p w14:paraId="7FB79E8A" w14:textId="7B96B243" w:rsidR="00195EA0" w:rsidRPr="00195EA0" w:rsidRDefault="00195EA0" w:rsidP="00FD6DC1">
      <w:pPr>
        <w:ind w:firstLine="720"/>
        <w:rPr>
          <w:rFonts w:cs="Times New Roman"/>
          <w:sz w:val="28"/>
          <w:szCs w:val="28"/>
        </w:rPr>
      </w:pPr>
      <m:oMath>
        <m:r>
          <w:rPr>
            <w:rFonts w:ascii="Cambria Math" w:hAnsi="Cambria Math" w:cs="Times New Roman"/>
            <w:sz w:val="28"/>
            <w:szCs w:val="28"/>
          </w:rPr>
          <m:t xml:space="preserve">k, </m:t>
        </m:r>
      </m:oMath>
      <w:r>
        <w:rPr>
          <w:rFonts w:cs="Times New Roman"/>
          <w:sz w:val="28"/>
          <w:szCs w:val="28"/>
        </w:rPr>
        <w:t>với</w:t>
      </w:r>
      <w:r w:rsidRPr="00195EA0">
        <w:rPr>
          <w:rFonts w:cs="Times New Roman"/>
          <w:sz w:val="28"/>
          <w:szCs w:val="28"/>
        </w:rPr>
        <w:t xml:space="preserve"> </w:t>
      </w:r>
      <m:oMath>
        <m:r>
          <w:rPr>
            <w:rFonts w:ascii="Cambria Math" w:hAnsi="Cambria Math" w:cs="Times New Roman"/>
            <w:sz w:val="28"/>
            <w:szCs w:val="28"/>
          </w:rPr>
          <m:t>k</m:t>
        </m:r>
      </m:oMath>
      <w:r w:rsidRPr="00195EA0">
        <w:rPr>
          <w:rFonts w:cs="Times New Roman"/>
          <w:sz w:val="28"/>
          <w:szCs w:val="28"/>
        </w:rPr>
        <w:t xml:space="preserve"> là kích thước của itemset </w:t>
      </w:r>
      <m:oMath>
        <m:r>
          <w:rPr>
            <w:rFonts w:ascii="Cambria Math" w:hAnsi="Cambria Math" w:cs="Times New Roman"/>
            <w:sz w:val="28"/>
            <w:szCs w:val="28"/>
          </w:rPr>
          <m:t>X</m:t>
        </m:r>
      </m:oMath>
      <w:r w:rsidRPr="00195EA0">
        <w:rPr>
          <w:rFonts w:cs="Times New Roman"/>
          <w:sz w:val="28"/>
          <w:szCs w:val="28"/>
        </w:rPr>
        <w:t>.</w:t>
      </w:r>
    </w:p>
    <w:p w14:paraId="2553F88F" w14:textId="77777777" w:rsidR="00195EA0" w:rsidRDefault="00195EA0" w:rsidP="00987495">
      <w:pPr>
        <w:pStyle w:val="ListParagraph"/>
        <w:numPr>
          <w:ilvl w:val="0"/>
          <w:numId w:val="25"/>
        </w:numPr>
        <w:rPr>
          <w:rFonts w:cs="Times New Roman"/>
          <w:sz w:val="28"/>
          <w:szCs w:val="28"/>
        </w:rPr>
      </w:pPr>
      <w:r w:rsidRPr="00195EA0">
        <w:rPr>
          <w:rFonts w:cs="Times New Roman"/>
          <w:sz w:val="28"/>
          <w:szCs w:val="28"/>
        </w:rPr>
        <w:lastRenderedPageBreak/>
        <w:t xml:space="preserve">Basic operation: </w:t>
      </w:r>
    </w:p>
    <w:p w14:paraId="73DE3650" w14:textId="6C6047C0" w:rsidR="00195EA0" w:rsidRPr="00FD6DC1" w:rsidRDefault="00195EA0" w:rsidP="00FD6DC1">
      <w:pPr>
        <w:ind w:firstLine="720"/>
        <w:rPr>
          <w:rFonts w:cs="Times New Roman"/>
          <w:sz w:val="28"/>
          <w:szCs w:val="28"/>
        </w:rPr>
      </w:pPr>
      <w:r w:rsidRPr="00FD6DC1">
        <w:rPr>
          <w:rFonts w:cs="Times New Roman"/>
          <w:sz w:val="28"/>
          <w:szCs w:val="28"/>
        </w:rPr>
        <w:t>Dòng số</w:t>
      </w:r>
      <w:r w:rsidR="00EC31B9">
        <w:rPr>
          <w:rFonts w:cs="Times New Roman"/>
          <w:sz w:val="28"/>
          <w:szCs w:val="28"/>
        </w:rPr>
        <w:t xml:space="preserve"> 68</w:t>
      </w:r>
    </w:p>
    <w:p w14:paraId="2FF2A649" w14:textId="77777777" w:rsidR="00FD6DC1" w:rsidRPr="00FD6DC1" w:rsidRDefault="00195EA0" w:rsidP="00987495">
      <w:pPr>
        <w:pStyle w:val="ListParagraph"/>
        <w:numPr>
          <w:ilvl w:val="0"/>
          <w:numId w:val="25"/>
        </w:numPr>
        <w:spacing w:line="360" w:lineRule="auto"/>
        <w:rPr>
          <w:rFonts w:eastAsiaTheme="minorEastAsia" w:cs="Times New Roman"/>
          <w:sz w:val="28"/>
          <w:szCs w:val="28"/>
        </w:rPr>
      </w:pPr>
      <w:r w:rsidRPr="00FD6DC1">
        <w:rPr>
          <w:rFonts w:cs="Times New Roman"/>
          <w:sz w:val="28"/>
          <w:szCs w:val="28"/>
        </w:rPr>
        <w:t xml:space="preserve">Worst case: </w:t>
      </w:r>
    </w:p>
    <w:p w14:paraId="5EE395E8" w14:textId="77777777" w:rsidR="00FD6DC1" w:rsidRDefault="00FD6DC1" w:rsidP="00FD6DC1">
      <w:pPr>
        <w:spacing w:line="360" w:lineRule="auto"/>
        <w:ind w:left="644"/>
        <w:rPr>
          <w:rFonts w:cs="Times New Roman"/>
          <w:sz w:val="28"/>
          <w:szCs w:val="28"/>
        </w:rPr>
      </w:pPr>
      <w:r>
        <w:rPr>
          <w:rFonts w:cs="Times New Roman"/>
          <w:sz w:val="28"/>
          <w:szCs w:val="28"/>
        </w:rPr>
        <w:t>K</w:t>
      </w:r>
      <w:r w:rsidR="00195EA0" w:rsidRPr="00FD6DC1">
        <w:rPr>
          <w:rFonts w:cs="Times New Roman"/>
          <w:sz w:val="28"/>
          <w:szCs w:val="28"/>
        </w:rPr>
        <w:t>hông có worst case</w:t>
      </w:r>
      <w:r>
        <w:rPr>
          <w:rFonts w:cs="Times New Roman"/>
          <w:sz w:val="28"/>
          <w:szCs w:val="28"/>
        </w:rPr>
        <w:t>.</w:t>
      </w:r>
    </w:p>
    <w:p w14:paraId="02308601" w14:textId="334CA0E6" w:rsidR="00195EA0" w:rsidRPr="00FD6DC1" w:rsidRDefault="00FD6DC1" w:rsidP="00FD6DC1">
      <w:pPr>
        <w:spacing w:line="360" w:lineRule="auto"/>
        <w:ind w:left="644"/>
        <w:rPr>
          <w:rFonts w:eastAsiaTheme="minorEastAsia" w:cs="Times New Roman"/>
          <w:sz w:val="28"/>
          <w:szCs w:val="28"/>
        </w:rPr>
      </w:pPr>
      <w:r>
        <w:rPr>
          <w:rFonts w:cs="Times New Roman"/>
          <w:sz w:val="28"/>
          <w:szCs w:val="28"/>
        </w:rPr>
        <w:t>D</w:t>
      </w:r>
      <w:r w:rsidR="00195EA0" w:rsidRPr="00FD6DC1">
        <w:rPr>
          <w:rFonts w:cs="Times New Roman"/>
          <w:sz w:val="28"/>
          <w:szCs w:val="28"/>
        </w:rPr>
        <w:t xml:space="preserve">o vòng for duyệt hết các item có trong itemset </w:t>
      </w:r>
      <w:r w:rsidRPr="00FD6DC1">
        <w:rPr>
          <w:rFonts w:eastAsiaTheme="minorEastAsia" w:cs="Times New Roman"/>
          <w:sz w:val="28"/>
          <w:szCs w:val="28"/>
        </w:rPr>
        <w:t>X</w:t>
      </w:r>
      <w:r w:rsidR="00195EA0" w:rsidRPr="00FD6DC1">
        <w:rPr>
          <w:rFonts w:cs="Times New Roman"/>
          <w:sz w:val="28"/>
          <w:szCs w:val="28"/>
        </w:rPr>
        <w:t xml:space="preserve">, nên độ phức tạp của thuật toán này luôn là </w:t>
      </w:r>
      <m:oMath>
        <m:r>
          <m:rPr>
            <m:sty m:val="p"/>
          </m:rPr>
          <w:rPr>
            <w:rFonts w:ascii="Cambria Math" w:hAnsi="Cambria Math"/>
          </w:rPr>
          <m:t>Θ</m:t>
        </m:r>
        <m:d>
          <m:dPr>
            <m:ctrlPr>
              <w:rPr>
                <w:rFonts w:ascii="Cambria Math" w:hAnsi="Cambria Math" w:cs="Times New Roman"/>
                <w:i/>
                <w:sz w:val="28"/>
                <w:szCs w:val="28"/>
              </w:rPr>
            </m:ctrlPr>
          </m:dPr>
          <m:e>
            <m:r>
              <w:rPr>
                <w:rFonts w:ascii="Cambria Math" w:hAnsi="Cambria Math" w:cs="Times New Roman"/>
                <w:sz w:val="28"/>
                <w:szCs w:val="28"/>
              </w:rPr>
              <m:t>k</m:t>
            </m:r>
          </m:e>
        </m:d>
      </m:oMath>
      <w:r w:rsidR="00195EA0" w:rsidRPr="00FD6DC1">
        <w:rPr>
          <w:rFonts w:eastAsiaTheme="minorEastAsia" w:cs="Times New Roman"/>
          <w:sz w:val="28"/>
          <w:szCs w:val="28"/>
        </w:rPr>
        <w:t>.</w:t>
      </w:r>
    </w:p>
    <w:p w14:paraId="71A68434" w14:textId="37870B26" w:rsidR="00F9370F" w:rsidRPr="00F9370F" w:rsidRDefault="00195EA0" w:rsidP="00F9370F">
      <w:pPr>
        <w:pStyle w:val="Heading3"/>
      </w:pPr>
      <w:bookmarkStart w:id="21" w:name="_Toc154051158"/>
      <w:r>
        <w:t xml:space="preserve">Phương thức </w:t>
      </w:r>
      <w:proofErr w:type="gramStart"/>
      <w:r w:rsidR="00A3464D">
        <w:t>isSubset(</w:t>
      </w:r>
      <w:proofErr w:type="gramEnd"/>
      <w:r w:rsidR="00A3464D">
        <w:t xml:space="preserve">Set&lt;T&gt; X, </w:t>
      </w:r>
      <w:r w:rsidRPr="00195EA0">
        <w:t>Map&lt;T, Double&gt; Ti)</w:t>
      </w:r>
      <w:bookmarkEnd w:id="21"/>
    </w:p>
    <w:p w14:paraId="1E8307BD" w14:textId="37C4BF6B" w:rsidR="00195EA0" w:rsidRDefault="00D012BB" w:rsidP="00195EA0">
      <w:pPr>
        <w:pStyle w:val="Nidungvnbn"/>
        <w:keepNext/>
        <w:jc w:val="center"/>
      </w:pPr>
      <w:r w:rsidRPr="00D012BB">
        <w:rPr>
          <w:noProof/>
        </w:rPr>
        <w:drawing>
          <wp:inline distT="0" distB="0" distL="0" distR="0" wp14:anchorId="11F04617" wp14:editId="0044C6BE">
            <wp:extent cx="5114511" cy="613410"/>
            <wp:effectExtent l="19050" t="19050" r="10160" b="15240"/>
            <wp:docPr id="1928424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424857" name=""/>
                    <pic:cNvPicPr/>
                  </pic:nvPicPr>
                  <pic:blipFill>
                    <a:blip r:embed="rId13"/>
                    <a:stretch>
                      <a:fillRect/>
                    </a:stretch>
                  </pic:blipFill>
                  <pic:spPr>
                    <a:xfrm>
                      <a:off x="0" y="0"/>
                      <a:ext cx="5119133" cy="613964"/>
                    </a:xfrm>
                    <a:prstGeom prst="rect">
                      <a:avLst/>
                    </a:prstGeom>
                    <a:ln>
                      <a:solidFill>
                        <a:schemeClr val="accent1"/>
                      </a:solidFill>
                    </a:ln>
                  </pic:spPr>
                </pic:pic>
              </a:graphicData>
            </a:graphic>
          </wp:inline>
        </w:drawing>
      </w:r>
    </w:p>
    <w:p w14:paraId="4CAE819C" w14:textId="2E3CFB66" w:rsidR="00F9370F" w:rsidRDefault="00195EA0" w:rsidP="00F9370F">
      <w:pPr>
        <w:pStyle w:val="Caption"/>
        <w:rPr>
          <w:noProof/>
        </w:rPr>
      </w:pPr>
      <w:bookmarkStart w:id="22" w:name="_Toc153489602"/>
      <w:bookmarkStart w:id="23" w:name="_Toc154051180"/>
      <w:r>
        <w:t xml:space="preserve">Ảnh </w:t>
      </w:r>
      <w:fldSimple w:instr=" STYLEREF 1 \s ">
        <w:r w:rsidR="000C2F7A">
          <w:rPr>
            <w:noProof/>
          </w:rPr>
          <w:t>4</w:t>
        </w:r>
      </w:fldSimple>
      <w:r w:rsidR="000C2F7A">
        <w:t>.</w:t>
      </w:r>
      <w:fldSimple w:instr=" SEQ Ảnh \* ARABIC \s 1 ">
        <w:r w:rsidR="000C2F7A">
          <w:rPr>
            <w:noProof/>
          </w:rPr>
          <w:t>2</w:t>
        </w:r>
      </w:fldSimple>
      <w:r>
        <w:rPr>
          <w:noProof/>
        </w:rPr>
        <w:t>: Phần code phương thứcn isSubset</w:t>
      </w:r>
      <w:bookmarkEnd w:id="22"/>
      <w:bookmarkEnd w:id="23"/>
    </w:p>
    <w:p w14:paraId="169CF0E0" w14:textId="77777777" w:rsidR="00F9370F" w:rsidRDefault="00195EA0" w:rsidP="00987495">
      <w:pPr>
        <w:pStyle w:val="Nidungvnbn"/>
        <w:numPr>
          <w:ilvl w:val="0"/>
          <w:numId w:val="24"/>
        </w:numPr>
      </w:pPr>
      <w:r>
        <w:t>Mô tả đầu vào</w:t>
      </w:r>
      <w:r w:rsidR="00A74276">
        <w:t xml:space="preserve"> và chức năng của phương thức</w:t>
      </w:r>
      <w:r>
        <w:t>:</w:t>
      </w:r>
      <w:r w:rsidR="00F9370F">
        <w:t xml:space="preserve"> </w:t>
      </w:r>
    </w:p>
    <w:p w14:paraId="508C8064" w14:textId="23D4B904" w:rsidR="00F9370F" w:rsidRDefault="00195EA0" w:rsidP="00FD6DC1">
      <w:pPr>
        <w:pStyle w:val="Nidungvnbn"/>
        <w:ind w:left="720" w:firstLine="0"/>
        <w:rPr>
          <w:rFonts w:cs="Times New Roman"/>
        </w:rPr>
      </w:pPr>
      <w:r w:rsidRPr="00F9370F">
        <w:t xml:space="preserve">Phương thức này nhận đầu vào là một itemset </w:t>
      </w:r>
      <w:r w:rsidRPr="00FD6DC1">
        <w:rPr>
          <w:rFonts w:cs="Times New Roman"/>
        </w:rPr>
        <w:t>Set&lt;T&gt; X</w:t>
      </w:r>
      <w:r w:rsidRPr="00F9370F">
        <w:t xml:space="preserve"> và một transaction </w:t>
      </w:r>
      <w:r w:rsidRPr="00FD6DC1">
        <w:rPr>
          <w:rFonts w:cs="Times New Roman"/>
        </w:rPr>
        <w:t>Map&lt;T, Double&gt;</w:t>
      </w:r>
      <w:r w:rsidR="00F9370F" w:rsidRPr="00FD6DC1">
        <w:rPr>
          <w:rFonts w:cs="Times New Roman"/>
        </w:rPr>
        <w:t xml:space="preserve"> </w:t>
      </w:r>
      <w:r w:rsidR="00F9370F" w:rsidRPr="00FD6DC1">
        <w:rPr>
          <w:rFonts w:eastAsiaTheme="minorEastAsia" w:cs="Times New Roman"/>
        </w:rPr>
        <w:t>Ti</w:t>
      </w:r>
      <w:r w:rsidRPr="00F9370F">
        <w:t xml:space="preserve">. Trong xuyên suốt phần cài đặt, transaction được định nghĩa kiểu </w:t>
      </w:r>
      <w:r w:rsidRPr="00FD6DC1">
        <w:rPr>
          <w:rFonts w:cs="Times New Roman"/>
        </w:rPr>
        <w:t>Map&lt;T, Double&gt;.</w:t>
      </w:r>
    </w:p>
    <w:p w14:paraId="295782E4" w14:textId="2D52E057" w:rsidR="003552D0" w:rsidRPr="003552D0" w:rsidRDefault="00FD6DC1" w:rsidP="003552D0">
      <w:pPr>
        <w:pStyle w:val="Nidungvnbn"/>
        <w:ind w:left="720" w:firstLine="0"/>
        <w:rPr>
          <w:rFonts w:eastAsiaTheme="minorEastAsia" w:cs="Times New Roman"/>
        </w:rPr>
      </w:pPr>
      <w:r>
        <w:rPr>
          <w:rFonts w:cs="Times New Roman"/>
        </w:rPr>
        <w:t xml:space="preserve">Phương thức này dùng để </w:t>
      </w:r>
      <w:r w:rsidR="003552D0">
        <w:rPr>
          <w:rFonts w:cs="Times New Roman"/>
        </w:rPr>
        <w:t>kiểm tra xem itemset X có phải là tập con</w:t>
      </w:r>
      <w:r w:rsidR="00F6695B">
        <w:rPr>
          <w:rFonts w:cs="Times New Roman"/>
        </w:rPr>
        <w:t xml:space="preserve"> của transaction Ti hay không.</w:t>
      </w:r>
    </w:p>
    <w:p w14:paraId="7C14471B" w14:textId="3244F06F" w:rsidR="00195EA0" w:rsidRPr="00F9370F" w:rsidRDefault="00195EA0" w:rsidP="00987495">
      <w:pPr>
        <w:pStyle w:val="Nidungvnbn"/>
        <w:numPr>
          <w:ilvl w:val="0"/>
          <w:numId w:val="24"/>
        </w:numPr>
        <w:rPr>
          <w:szCs w:val="24"/>
        </w:rPr>
      </w:pPr>
      <w:r>
        <w:t>Input size</w:t>
      </w:r>
      <w:r w:rsidR="00F6695B">
        <w:t>:</w:t>
      </w:r>
      <w:del w:id="24" w:author="Phát Trần" w:date="2023-12-16T17:57:00Z">
        <w:r w:rsidDel="00F6695B">
          <w:delText xml:space="preserve"> </w:delText>
        </w:r>
      </w:del>
    </w:p>
    <w:p w14:paraId="7EF83E6C" w14:textId="77777777" w:rsidR="00FD6DC1" w:rsidRDefault="00000000" w:rsidP="00F9370F">
      <w:pPr>
        <w:pStyle w:val="Nidungvnbn"/>
        <w:ind w:left="720" w:firstLine="0"/>
      </w:pPr>
      <m:oMath>
        <m:sSub>
          <m:sSubPr>
            <m:ctrlPr>
              <w:rPr>
                <w:rFonts w:ascii="Cambria Math" w:hAnsi="Cambria Math"/>
                <w:i/>
              </w:rPr>
            </m:ctrlPr>
          </m:sSubPr>
          <m:e>
            <m:r>
              <w:rPr>
                <w:rFonts w:ascii="Cambria Math" w:hAnsi="Cambria Math"/>
              </w:rPr>
              <m:t>k</m:t>
            </m:r>
          </m:e>
          <m:sub>
            <m:r>
              <w:rPr>
                <w:rFonts w:ascii="Cambria Math" w:hAnsi="Cambria Math"/>
              </w:rPr>
              <m:t>X</m:t>
            </m:r>
          </m:sub>
        </m:sSub>
      </m:oMath>
      <w:r w:rsidR="00195EA0">
        <w:t xml:space="preserve"> </w:t>
      </w:r>
      <w:r w:rsidR="00FD6DC1">
        <w:t xml:space="preserve">với </w:t>
      </w:r>
      <m:oMath>
        <m:sSub>
          <m:sSubPr>
            <m:ctrlPr>
              <w:rPr>
                <w:rFonts w:ascii="Cambria Math" w:hAnsi="Cambria Math"/>
                <w:i/>
              </w:rPr>
            </m:ctrlPr>
          </m:sSubPr>
          <m:e>
            <m:r>
              <w:rPr>
                <w:rFonts w:ascii="Cambria Math" w:hAnsi="Cambria Math"/>
              </w:rPr>
              <m:t>k</m:t>
            </m:r>
          </m:e>
          <m:sub>
            <m:r>
              <w:rPr>
                <w:rFonts w:ascii="Cambria Math" w:hAnsi="Cambria Math"/>
              </w:rPr>
              <m:t>X</m:t>
            </m:r>
          </m:sub>
        </m:sSub>
      </m:oMath>
      <w:r w:rsidR="00FD6DC1">
        <w:rPr>
          <w:rFonts w:eastAsiaTheme="minorEastAsia"/>
        </w:rPr>
        <w:t xml:space="preserve"> </w:t>
      </w:r>
      <w:r w:rsidR="00195EA0">
        <w:t>là kích thước của itemset X</w:t>
      </w:r>
      <w:r w:rsidR="00FD6DC1">
        <w:t>.</w:t>
      </w:r>
    </w:p>
    <w:p w14:paraId="30F8DCEF" w14:textId="147FBD3B" w:rsidR="00195EA0" w:rsidRDefault="00000000" w:rsidP="00F9370F">
      <w:pPr>
        <w:pStyle w:val="Nidungvnbn"/>
        <w:ind w:left="720" w:firstLine="0"/>
      </w:pP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rsidR="00195EA0">
        <w:t xml:space="preserve"> là kích thước của transaction Ti.</w:t>
      </w:r>
    </w:p>
    <w:p w14:paraId="56408115" w14:textId="5D7C7561" w:rsidR="00195EA0" w:rsidRDefault="00195EA0" w:rsidP="00987495">
      <w:pPr>
        <w:pStyle w:val="Nidungvnbn"/>
        <w:numPr>
          <w:ilvl w:val="0"/>
          <w:numId w:val="24"/>
        </w:numPr>
      </w:pPr>
      <w:r>
        <w:t>Basic operation:</w:t>
      </w:r>
    </w:p>
    <w:p w14:paraId="03A4EEAE" w14:textId="5F1DDB14" w:rsidR="00195EA0" w:rsidRDefault="00195EA0" w:rsidP="00FD6DC1">
      <w:pPr>
        <w:pStyle w:val="Nidungvnbn"/>
      </w:pPr>
      <w:r>
        <w:t>Dòng số</w:t>
      </w:r>
      <w:r w:rsidR="001F27EF">
        <w:t xml:space="preserve"> 87</w:t>
      </w:r>
    </w:p>
    <w:p w14:paraId="696539D6" w14:textId="77777777" w:rsidR="00195EA0" w:rsidRDefault="00195EA0" w:rsidP="00987495">
      <w:pPr>
        <w:pStyle w:val="Nidungvnbn"/>
        <w:numPr>
          <w:ilvl w:val="0"/>
          <w:numId w:val="2"/>
        </w:numPr>
      </w:pPr>
      <w:r>
        <w:t xml:space="preserve">Worst case: </w:t>
      </w:r>
    </w:p>
    <w:p w14:paraId="6B68C285" w14:textId="77777777" w:rsidR="00195EA0" w:rsidRDefault="00195EA0" w:rsidP="00FD6DC1">
      <w:pPr>
        <w:pStyle w:val="Nidungvnbn"/>
      </w:pPr>
      <w:r>
        <w:t xml:space="preserve">Không có worst case. </w:t>
      </w:r>
    </w:p>
    <w:p w14:paraId="2CFB6B38" w14:textId="4C6ACD63" w:rsidR="00195EA0" w:rsidRDefault="00195EA0" w:rsidP="00FD6DC1">
      <w:pPr>
        <w:pStyle w:val="Nidungvnbn"/>
        <w:ind w:left="720" w:firstLine="0"/>
      </w:pPr>
      <w:r>
        <w:t xml:space="preserve">Khi cài đặt bằng brute-force, vòng lặp bên ngoài dành cho X, vòng lặp bên trong dành cho Ti, </w:t>
      </w:r>
      <w:r w:rsidR="00FD6DC1">
        <w:t>hai</w:t>
      </w:r>
      <w:r>
        <w:t xml:space="preserve"> vòng lặp này để kiểm tra itemset X có phải là tập con của transaction Ti hay không. Nên độ phức tạp của thuật toán sẽ là </w:t>
      </w:r>
      <m:oMath>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ub>
        </m:sSub>
        <m:r>
          <w:rPr>
            <w:rFonts w:ascii="Cambria Math" w:hAnsi="Cambria Math"/>
          </w:rPr>
          <m:t xml:space="preserve"> ).</m:t>
        </m:r>
      </m:oMath>
    </w:p>
    <w:p w14:paraId="572BCF44" w14:textId="499DA790" w:rsidR="00195EA0" w:rsidRPr="00A74276" w:rsidRDefault="00195EA0" w:rsidP="00FD6DC1">
      <w:pPr>
        <w:pStyle w:val="Nidungvnbn"/>
        <w:ind w:left="720" w:firstLine="0"/>
        <w:rPr>
          <w:rFonts w:eastAsiaTheme="minorEastAsia"/>
        </w:rPr>
      </w:pPr>
      <w:r>
        <w:lastRenderedPageBreak/>
        <w:t>Tuy nhiên, do phương thức này được cài đặt bằng cách tận dụng các phương thức củ</w:t>
      </w:r>
      <w:r w:rsidR="00310794">
        <w:t xml:space="preserve">a </w:t>
      </w:r>
      <w:r>
        <w:t xml:space="preserve">Map nên thực tế độ phức tạp hay thời gian thực thi có thể nhỏ hơn kết quả vừa phân tích, với phương thức </w:t>
      </w:r>
      <w:proofErr w:type="gramStart"/>
      <w:r>
        <w:t>keySet(</w:t>
      </w:r>
      <w:proofErr w:type="gramEnd"/>
      <w:r>
        <w:t xml:space="preserve">) có độ phức tạp là </w:t>
      </w:r>
      <m:oMath>
        <m:r>
          <m:rPr>
            <m:sty m:val="p"/>
          </m:rPr>
          <w:rPr>
            <w:rFonts w:ascii="Cambria Math" w:hAnsi="Cambria Math"/>
          </w:rPr>
          <m:t>Θ</m:t>
        </m:r>
        <m:d>
          <m:dPr>
            <m:ctrlPr>
              <w:rPr>
                <w:rFonts w:ascii="Cambria Math" w:hAnsi="Cambria Math"/>
                <w:i/>
              </w:rPr>
            </m:ctrlPr>
          </m:dPr>
          <m:e>
            <m:r>
              <w:rPr>
                <w:rFonts w:ascii="Cambria Math" w:hAnsi="Cambria Math"/>
              </w:rPr>
              <m:t>1</m:t>
            </m:r>
          </m:e>
        </m:d>
      </m:oMath>
      <w:r>
        <w:t xml:space="preserve"> và containsAll() là </w:t>
      </w:r>
      <m:oMath>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oMath>
      <w:r>
        <w:t xml:space="preserve"> vì thế phương thức này có độ phức tạp là </w:t>
      </w:r>
      <m:oMath>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oMath>
    </w:p>
    <w:p w14:paraId="4702050F" w14:textId="2E9213FB" w:rsidR="00195EA0" w:rsidRDefault="00195EA0" w:rsidP="00195EA0">
      <w:pPr>
        <w:pStyle w:val="Heading3"/>
      </w:pPr>
      <w:bookmarkStart w:id="25" w:name="_Toc154051159"/>
      <w:r>
        <w:t xml:space="preserve">Phương thức </w:t>
      </w:r>
      <w:proofErr w:type="gramStart"/>
      <w:r w:rsidR="00310794">
        <w:t>probXInTi(</w:t>
      </w:r>
      <w:proofErr w:type="gramEnd"/>
      <w:r w:rsidR="00310794">
        <w:t xml:space="preserve">Set&lt;T&gt; X, </w:t>
      </w:r>
      <w:r w:rsidRPr="00195EA0">
        <w:t>Map&lt;T, Double&gt; Ti)</w:t>
      </w:r>
      <w:bookmarkEnd w:id="25"/>
    </w:p>
    <w:p w14:paraId="7F5F6BB3" w14:textId="2048758F" w:rsidR="00966EDC" w:rsidRPr="00966EDC" w:rsidRDefault="00966EDC" w:rsidP="00966EDC">
      <w:pPr>
        <w:pStyle w:val="Nidungvnbn"/>
        <w:jc w:val="center"/>
      </w:pPr>
      <w:r w:rsidRPr="00966EDC">
        <w:rPr>
          <w:noProof/>
        </w:rPr>
        <w:drawing>
          <wp:inline distT="0" distB="0" distL="0" distR="0" wp14:anchorId="16D2C02D" wp14:editId="075021C7">
            <wp:extent cx="4816257" cy="1859441"/>
            <wp:effectExtent l="19050" t="19050" r="22860" b="26670"/>
            <wp:docPr id="24922052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20521" name="Picture 1" descr="A screen shot of a computer code&#10;&#10;Description automatically generated"/>
                    <pic:cNvPicPr/>
                  </pic:nvPicPr>
                  <pic:blipFill>
                    <a:blip r:embed="rId14"/>
                    <a:stretch>
                      <a:fillRect/>
                    </a:stretch>
                  </pic:blipFill>
                  <pic:spPr>
                    <a:xfrm>
                      <a:off x="0" y="0"/>
                      <a:ext cx="4816257" cy="1859441"/>
                    </a:xfrm>
                    <a:prstGeom prst="rect">
                      <a:avLst/>
                    </a:prstGeom>
                    <a:ln>
                      <a:solidFill>
                        <a:schemeClr val="accent1"/>
                      </a:solidFill>
                    </a:ln>
                  </pic:spPr>
                </pic:pic>
              </a:graphicData>
            </a:graphic>
          </wp:inline>
        </w:drawing>
      </w:r>
    </w:p>
    <w:p w14:paraId="4E32864A" w14:textId="59EBAB87" w:rsidR="00195EA0" w:rsidRDefault="00195EA0" w:rsidP="00DA17C1">
      <w:pPr>
        <w:pStyle w:val="Nidungvnbn"/>
        <w:jc w:val="center"/>
        <w:rPr>
          <w:noProof/>
        </w:rPr>
      </w:pPr>
      <w:bookmarkStart w:id="26" w:name="_Toc153489603"/>
      <w:bookmarkStart w:id="27" w:name="_Toc154051181"/>
      <w:r>
        <w:t xml:space="preserve">Ảnh </w:t>
      </w:r>
      <w:fldSimple w:instr=" STYLEREF 1 \s ">
        <w:r w:rsidR="000C2F7A">
          <w:rPr>
            <w:noProof/>
          </w:rPr>
          <w:t>4</w:t>
        </w:r>
      </w:fldSimple>
      <w:r w:rsidR="000C2F7A">
        <w:t>.</w:t>
      </w:r>
      <w:fldSimple w:instr=" SEQ Ảnh \* ARABIC \s 1 ">
        <w:r w:rsidR="000C2F7A">
          <w:rPr>
            <w:noProof/>
          </w:rPr>
          <w:t>3</w:t>
        </w:r>
      </w:fldSimple>
      <w:r>
        <w:rPr>
          <w:noProof/>
        </w:rPr>
        <w:t>: Ví dụ về phương thức probXInTi()</w:t>
      </w:r>
      <w:bookmarkEnd w:id="26"/>
      <w:bookmarkEnd w:id="27"/>
    </w:p>
    <w:p w14:paraId="0C6DF40E" w14:textId="7D23C19E" w:rsidR="00A74276" w:rsidRPr="00A74276" w:rsidRDefault="00A74276" w:rsidP="00987495">
      <w:pPr>
        <w:pStyle w:val="Nidungvnbn"/>
        <w:numPr>
          <w:ilvl w:val="0"/>
          <w:numId w:val="2"/>
        </w:numPr>
      </w:pPr>
      <w:r w:rsidRPr="00A74276">
        <w:t>Mô tả đầu vào</w:t>
      </w:r>
      <w:r>
        <w:t xml:space="preserve"> và chức năng của phương thức</w:t>
      </w:r>
      <w:r w:rsidRPr="00A74276">
        <w:t>:</w:t>
      </w:r>
    </w:p>
    <w:p w14:paraId="713882B1" w14:textId="6E53EB45" w:rsidR="00A74276" w:rsidRPr="00F6695B" w:rsidRDefault="00A74276" w:rsidP="00F6695B">
      <w:pPr>
        <w:pStyle w:val="Nidungvnbn"/>
        <w:ind w:left="720" w:firstLine="0"/>
      </w:pPr>
      <w:r w:rsidRPr="00F6695B">
        <w:t>Mộ</w:t>
      </w:r>
      <w:r w:rsidR="00310794">
        <w:t xml:space="preserve">t itemset </w:t>
      </w:r>
      <w:r w:rsidRPr="00F6695B">
        <w:t xml:space="preserve">Set&lt;T&gt; </w:t>
      </w:r>
      <w:r w:rsidR="00580BC5" w:rsidRPr="00F6695B">
        <w:t>X</w:t>
      </w:r>
      <w:r w:rsidRPr="00F6695B">
        <w:t>, mộ</w:t>
      </w:r>
      <w:r w:rsidR="00310794">
        <w:t xml:space="preserve">t transaction </w:t>
      </w:r>
      <w:r w:rsidRPr="00F6695B">
        <w:t xml:space="preserve">Map&lt;T, Double&gt; </w:t>
      </w:r>
      <w:r w:rsidR="00580BC5" w:rsidRPr="00F6695B">
        <w:t>Ti</w:t>
      </w:r>
      <w:r w:rsidRPr="00F6695B">
        <w:t>.</w:t>
      </w:r>
    </w:p>
    <w:p w14:paraId="2BF4D446" w14:textId="56D23D33" w:rsidR="00F6695B" w:rsidRPr="00F6695B" w:rsidRDefault="00F6695B" w:rsidP="00F6695B">
      <w:pPr>
        <w:pStyle w:val="Nidungvnbn"/>
        <w:ind w:left="720" w:firstLine="0"/>
      </w:pPr>
      <w:r w:rsidRPr="00F6695B">
        <w:t xml:space="preserve">Phương thức này dùng để tính xác suất của itemset X là tập con của transaction Ti hay </w:t>
      </w:r>
      <m:oMath>
        <m:r>
          <m:rPr>
            <m:sty m:val="p"/>
          </m:rPr>
          <w:rPr>
            <w:rFonts w:ascii="Cambria Math" w:hAnsi="Cambria Math"/>
          </w:rPr>
          <m:t>Pr⁡(</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oMath>
      <w:r w:rsidRPr="00F6695B">
        <w:t>.</w:t>
      </w:r>
    </w:p>
    <w:p w14:paraId="1FFAB6B1" w14:textId="77777777" w:rsidR="00A74276" w:rsidRPr="00A74276" w:rsidRDefault="00A74276" w:rsidP="00987495">
      <w:pPr>
        <w:pStyle w:val="Nidungvnbn"/>
        <w:numPr>
          <w:ilvl w:val="0"/>
          <w:numId w:val="3"/>
        </w:numPr>
      </w:pPr>
      <w:r w:rsidRPr="00A74276">
        <w:t>Input size:</w:t>
      </w:r>
    </w:p>
    <w:p w14:paraId="374E861C" w14:textId="77777777" w:rsidR="00F6695B" w:rsidRDefault="00000000" w:rsidP="00580BC5">
      <w:pPr>
        <w:pStyle w:val="Nidungvnbn"/>
      </w:pPr>
      <m:oMath>
        <m:sSub>
          <m:sSubPr>
            <m:ctrlPr>
              <w:rPr>
                <w:rFonts w:ascii="Cambria Math" w:hAnsi="Cambria Math"/>
                <w:i/>
              </w:rPr>
            </m:ctrlPr>
          </m:sSubPr>
          <m:e>
            <m:r>
              <w:rPr>
                <w:rFonts w:ascii="Cambria Math" w:hAnsi="Cambria Math"/>
              </w:rPr>
              <m:t>k</m:t>
            </m:r>
          </m:e>
          <m:sub>
            <m:r>
              <w:rPr>
                <w:rFonts w:ascii="Cambria Math" w:hAnsi="Cambria Math"/>
              </w:rPr>
              <m:t>X</m:t>
            </m:r>
          </m:sub>
        </m:sSub>
      </m:oMath>
      <w:r w:rsidR="00A74276" w:rsidRPr="00A74276">
        <w:t xml:space="preserve"> </w:t>
      </w:r>
      <w:r w:rsidR="00580BC5">
        <w:t xml:space="preserve">với </w:t>
      </w:r>
      <w:r w:rsidR="00A74276" w:rsidRPr="00A74276">
        <w:t xml:space="preserve">là kích thước itemset </w:t>
      </w:r>
      <w:r w:rsidR="00F6695B" w:rsidRPr="00F6695B">
        <w:rPr>
          <w:rFonts w:eastAsiaTheme="minorEastAsia"/>
        </w:rPr>
        <w:t>X</w:t>
      </w:r>
      <w:r w:rsidR="00F6695B">
        <w:t>.</w:t>
      </w:r>
    </w:p>
    <w:p w14:paraId="703F5779" w14:textId="3B1BD60D" w:rsidR="00A74276" w:rsidRPr="00A74276" w:rsidRDefault="00000000" w:rsidP="00580BC5">
      <w:pPr>
        <w:pStyle w:val="Nidungvnbn"/>
      </w:pP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rsidR="00A74276" w:rsidRPr="00A74276">
        <w:t xml:space="preserve"> là kích thước của transaction</w:t>
      </w:r>
      <w:r w:rsidR="00F6695B">
        <w:t xml:space="preserve"> Ti</w:t>
      </w:r>
      <w:r w:rsidR="00A74276" w:rsidRPr="00A74276">
        <w:t>.</w:t>
      </w:r>
    </w:p>
    <w:p w14:paraId="490BBF7B" w14:textId="77777777" w:rsidR="00A74276" w:rsidRPr="00A74276" w:rsidRDefault="00A74276" w:rsidP="00987495">
      <w:pPr>
        <w:pStyle w:val="Nidungvnbn"/>
        <w:numPr>
          <w:ilvl w:val="0"/>
          <w:numId w:val="4"/>
        </w:numPr>
      </w:pPr>
      <w:r w:rsidRPr="00A74276">
        <w:t>Basic operation:</w:t>
      </w:r>
    </w:p>
    <w:p w14:paraId="62BDBBB5" w14:textId="51DCE85F" w:rsidR="00A74276" w:rsidRPr="00A74276" w:rsidRDefault="00A74276" w:rsidP="00580BC5">
      <w:pPr>
        <w:pStyle w:val="Nidungvnbn"/>
      </w:pPr>
      <w:r w:rsidRPr="00A74276">
        <w:t>Dòng số</w:t>
      </w:r>
      <w:r w:rsidR="001F27EF">
        <w:t xml:space="preserve"> 104 và 106</w:t>
      </w:r>
      <w:r w:rsidRPr="00A74276">
        <w:t>.</w:t>
      </w:r>
    </w:p>
    <w:p w14:paraId="23D6E96B" w14:textId="77777777" w:rsidR="00A74276" w:rsidRPr="00A74276" w:rsidRDefault="00A74276" w:rsidP="00987495">
      <w:pPr>
        <w:pStyle w:val="Nidungvnbn"/>
        <w:numPr>
          <w:ilvl w:val="0"/>
          <w:numId w:val="5"/>
        </w:numPr>
      </w:pPr>
      <w:r w:rsidRPr="00A74276">
        <w:t xml:space="preserve">Worst case: </w:t>
      </w:r>
    </w:p>
    <w:p w14:paraId="06C57F79" w14:textId="77777777" w:rsidR="00A74276" w:rsidRPr="00A74276" w:rsidRDefault="00A74276" w:rsidP="00580BC5">
      <w:pPr>
        <w:pStyle w:val="Nidungvnbn"/>
      </w:pPr>
      <w:r w:rsidRPr="00A74276">
        <w:t xml:space="preserve">Không có worst case. </w:t>
      </w:r>
    </w:p>
    <w:p w14:paraId="14C92AB2" w14:textId="63E5EE4C" w:rsidR="00A74276" w:rsidRDefault="00A74276" w:rsidP="00F6695B">
      <w:pPr>
        <w:pStyle w:val="Nidungvnbn"/>
        <w:ind w:left="720" w:firstLine="0"/>
      </w:pPr>
      <w:r w:rsidRPr="00A74276">
        <w:t xml:space="preserve">Phương thức này dùng lại phương thức </w:t>
      </w:r>
      <w:proofErr w:type="gramStart"/>
      <w:r w:rsidRPr="00A74276">
        <w:t>isSubset(</w:t>
      </w:r>
      <w:proofErr w:type="gramEnd"/>
      <w:r w:rsidRPr="00A74276">
        <w:t>)</w:t>
      </w:r>
      <w:r w:rsidR="003552D0">
        <w:t xml:space="preserve">, </w:t>
      </w:r>
      <w:r w:rsidRPr="00A74276">
        <w:t xml:space="preserve">có độ phức tạp là </w:t>
      </w:r>
      <m:oMath>
        <m:r>
          <m:rPr>
            <m:sty m:val="p"/>
          </m:rP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rsidRPr="00A74276">
        <w:t xml:space="preserve"> </w:t>
      </w:r>
      <w:r w:rsidR="00F6695B">
        <w:t xml:space="preserve"> </w:t>
      </w:r>
      <w:r w:rsidRPr="00A74276">
        <w:t xml:space="preserve">để </w:t>
      </w:r>
      <w:r w:rsidR="00F6695B">
        <w:t xml:space="preserve"> </w:t>
      </w:r>
      <w:r w:rsidRPr="00A74276">
        <w:t>kiểm</w:t>
      </w:r>
      <w:r w:rsidR="00F6695B">
        <w:t xml:space="preserve"> </w:t>
      </w:r>
      <w:r w:rsidRPr="00A74276">
        <w:t xml:space="preserve">tra điều kiện và vòng lặp để tính toán xác suất của itemset </w:t>
      </w:r>
      <m:oMath>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i</m:t>
            </m:r>
          </m:sub>
        </m:sSub>
      </m:oMath>
      <w:r w:rsidRPr="00A74276">
        <w:t xml:space="preserve"> có độ phức tạp là </w:t>
      </w:r>
      <m:oMath>
        <m:r>
          <m:rPr>
            <m:sty m:val="p"/>
          </m:rP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X</m:t>
                </m:r>
              </m:sub>
            </m:sSub>
          </m:e>
        </m:d>
      </m:oMath>
      <w:r w:rsidRPr="00A74276">
        <w:t xml:space="preserve">. Tóm lại, độ phức tạp của cả phương thức này là </w:t>
      </w:r>
      <m:oMath>
        <m:r>
          <m:rPr>
            <m:sty m:val="p"/>
          </m:rP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X</m:t>
                </m:r>
              </m:sub>
            </m:sSub>
            <m:sSub>
              <m:sSubPr>
                <m:ctrlPr>
                  <w:rPr>
                    <w:rFonts w:ascii="Cambria Math" w:hAnsi="Cambria Math"/>
                    <w:i/>
                  </w:rPr>
                </m:ctrlPr>
              </m:sSubPr>
              <m:e>
                <m:r>
                  <w:rPr>
                    <w:rFonts w:ascii="Cambria Math" w:hAnsi="Cambria Math"/>
                  </w:rPr>
                  <m:t>* k</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r>
          <m:rPr>
            <m:sty m:val="p"/>
          </m:rP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X</m:t>
                </m:r>
              </m:sub>
            </m:sSub>
          </m:e>
        </m:d>
        <m:r>
          <w:rPr>
            <w:rFonts w:ascii="Cambria Math" w:hAnsi="Cambria Math"/>
          </w:rPr>
          <m:t>≈</m:t>
        </m:r>
        <m:r>
          <m:rPr>
            <m:sty m:val="p"/>
          </m:rP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X</m:t>
                </m:r>
              </m:sub>
            </m:sSub>
          </m:e>
        </m:d>
      </m:oMath>
      <w:r w:rsidRPr="00A74276">
        <w:t>.</w:t>
      </w:r>
    </w:p>
    <w:p w14:paraId="284FF2D7" w14:textId="4516E1DC" w:rsidR="00A74276" w:rsidRDefault="00A74276" w:rsidP="00A74276">
      <w:pPr>
        <w:pStyle w:val="Heading3"/>
      </w:pPr>
      <w:bookmarkStart w:id="28" w:name="_Toc154051160"/>
      <w:r>
        <w:lastRenderedPageBreak/>
        <w:t xml:space="preserve">Phương thức </w:t>
      </w:r>
      <w:proofErr w:type="gramStart"/>
      <w:r w:rsidR="001F27EF">
        <w:t>probXInUD(</w:t>
      </w:r>
      <w:proofErr w:type="gramEnd"/>
      <w:r w:rsidRPr="00A74276">
        <w:t>Set&lt;T&gt; X, int msup, double t, double wX)</w:t>
      </w:r>
      <w:bookmarkEnd w:id="28"/>
    </w:p>
    <w:p w14:paraId="4979839D" w14:textId="1C5CE4B6" w:rsidR="00A74276" w:rsidRDefault="00966EDC" w:rsidP="00A74276">
      <w:pPr>
        <w:pStyle w:val="Nidungvnbn"/>
        <w:keepNext/>
        <w:jc w:val="center"/>
      </w:pPr>
      <w:r w:rsidRPr="00966EDC">
        <w:rPr>
          <w:noProof/>
        </w:rPr>
        <w:drawing>
          <wp:inline distT="0" distB="0" distL="0" distR="0" wp14:anchorId="32BED670" wp14:editId="75788D5D">
            <wp:extent cx="5579745" cy="3533775"/>
            <wp:effectExtent l="19050" t="19050" r="20955" b="28575"/>
            <wp:docPr id="125613396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33964" name="Picture 1" descr="A screenshot of a computer code&#10;&#10;Description automatically generated"/>
                    <pic:cNvPicPr/>
                  </pic:nvPicPr>
                  <pic:blipFill>
                    <a:blip r:embed="rId15"/>
                    <a:stretch>
                      <a:fillRect/>
                    </a:stretch>
                  </pic:blipFill>
                  <pic:spPr>
                    <a:xfrm>
                      <a:off x="0" y="0"/>
                      <a:ext cx="5579745" cy="3533775"/>
                    </a:xfrm>
                    <a:prstGeom prst="rect">
                      <a:avLst/>
                    </a:prstGeom>
                    <a:ln>
                      <a:solidFill>
                        <a:schemeClr val="accent1"/>
                      </a:solidFill>
                    </a:ln>
                  </pic:spPr>
                </pic:pic>
              </a:graphicData>
            </a:graphic>
          </wp:inline>
        </w:drawing>
      </w:r>
    </w:p>
    <w:p w14:paraId="10EE7C9A" w14:textId="39F10A88" w:rsidR="00A74276" w:rsidRDefault="00A74276" w:rsidP="00A74276">
      <w:pPr>
        <w:pStyle w:val="Caption"/>
        <w:rPr>
          <w:noProof/>
        </w:rPr>
      </w:pPr>
      <w:bookmarkStart w:id="29" w:name="_Toc153489604"/>
      <w:bookmarkStart w:id="30" w:name="_Toc154051182"/>
      <w:r>
        <w:t xml:space="preserve">Ảnh </w:t>
      </w:r>
      <w:fldSimple w:instr=" STYLEREF 1 \s ">
        <w:r w:rsidR="000C2F7A">
          <w:rPr>
            <w:noProof/>
          </w:rPr>
          <w:t>4</w:t>
        </w:r>
      </w:fldSimple>
      <w:r w:rsidR="000C2F7A">
        <w:t>.</w:t>
      </w:r>
      <w:fldSimple w:instr=" SEQ Ảnh \* ARABIC \s 1 ">
        <w:r w:rsidR="000C2F7A">
          <w:rPr>
            <w:noProof/>
          </w:rPr>
          <w:t>4</w:t>
        </w:r>
      </w:fldSimple>
      <w:r>
        <w:rPr>
          <w:noProof/>
        </w:rPr>
        <w:t>: Phần code phương thức probXInUD()</w:t>
      </w:r>
      <w:bookmarkEnd w:id="29"/>
      <w:bookmarkEnd w:id="30"/>
    </w:p>
    <w:p w14:paraId="5F1E9F0E" w14:textId="1C742999" w:rsidR="00A74276" w:rsidRPr="00A74276" w:rsidRDefault="00A74276" w:rsidP="00987495">
      <w:pPr>
        <w:pStyle w:val="Nidungvnbn"/>
        <w:numPr>
          <w:ilvl w:val="0"/>
          <w:numId w:val="5"/>
        </w:numPr>
      </w:pPr>
      <w:r w:rsidRPr="00A74276">
        <w:t>Mô tả đầu vào</w:t>
      </w:r>
      <w:r>
        <w:t xml:space="preserve"> và chức năng của phương thức</w:t>
      </w:r>
      <w:r w:rsidRPr="00A74276">
        <w:t>:</w:t>
      </w:r>
    </w:p>
    <w:p w14:paraId="13CA4E90" w14:textId="553E7FA4" w:rsidR="00CB03FF" w:rsidRDefault="00A74276" w:rsidP="00CB03FF">
      <w:pPr>
        <w:pStyle w:val="Nidungvnbn"/>
        <w:ind w:left="720" w:firstLine="0"/>
      </w:pPr>
      <w:r w:rsidRPr="00A74276">
        <w:t>Nhận mộ</w:t>
      </w:r>
      <w:r w:rsidR="001F27EF">
        <w:t xml:space="preserve">t itemset </w:t>
      </w:r>
      <w:r w:rsidRPr="00A74276">
        <w:t xml:space="preserve">Set&lt;T&gt; </w:t>
      </w:r>
      <w:r w:rsidR="003552D0" w:rsidRPr="003552D0">
        <w:rPr>
          <w:rFonts w:eastAsiaTheme="minorEastAsia"/>
        </w:rPr>
        <w:t>X</w:t>
      </w:r>
      <w:r w:rsidRPr="00A74276">
        <w:t xml:space="preserve">, một minimum support int </w:t>
      </w:r>
      <m:oMath>
        <m:r>
          <w:rPr>
            <w:rFonts w:ascii="Cambria Math" w:hAnsi="Cambria Math"/>
          </w:rPr>
          <m:t>msup</m:t>
        </m:r>
      </m:oMath>
      <w:r w:rsidRPr="00A74276">
        <w:t xml:space="preserve">, probablistic threshold double </w:t>
      </w:r>
      <m:oMath>
        <m:r>
          <w:rPr>
            <w:rFonts w:ascii="Cambria Math" w:hAnsi="Cambria Math"/>
          </w:rPr>
          <m:t>t</m:t>
        </m:r>
      </m:oMath>
      <w:r w:rsidRPr="00A74276">
        <w:t xml:space="preserve">. </w:t>
      </w:r>
      <m:oMath>
        <m:r>
          <w:rPr>
            <w:rFonts w:ascii="Cambria Math" w:hAnsi="Cambria Math"/>
          </w:rPr>
          <m:t>msup</m:t>
        </m:r>
      </m:oMath>
      <w:r w:rsidRPr="00A74276">
        <w:t xml:space="preserve"> và </w:t>
      </w:r>
      <m:oMath>
        <m:r>
          <w:rPr>
            <w:rFonts w:ascii="Cambria Math" w:hAnsi="Cambria Math"/>
          </w:rPr>
          <m:t>t</m:t>
        </m:r>
      </m:oMath>
      <w:r w:rsidRPr="00A74276">
        <w:t xml:space="preserve"> cũng chính là thuộc tính của class Apriori. </w:t>
      </w:r>
    </w:p>
    <w:p w14:paraId="34C8B69A" w14:textId="11054F92" w:rsidR="00A74276" w:rsidRDefault="00A74276" w:rsidP="00CB03FF">
      <w:pPr>
        <w:pStyle w:val="Nidungvnbn"/>
        <w:ind w:left="720" w:firstLine="0"/>
      </w:pPr>
      <w:r w:rsidRPr="00A74276">
        <w:t xml:space="preserve">Phương thức này giúp cho việc tính xác suất của itemset </w:t>
      </w:r>
      <m:oMath>
        <m:r>
          <w:rPr>
            <w:rFonts w:ascii="Cambria Math" w:hAnsi="Cambria Math"/>
          </w:rPr>
          <m:t>X</m:t>
        </m:r>
      </m:oMath>
      <w:r w:rsidRPr="00A74276">
        <w:t xml:space="preserve"> lớn hơn hoặc bằng </w:t>
      </w:r>
      <m:oMath>
        <m:r>
          <w:rPr>
            <w:rFonts w:ascii="Cambria Math" w:hAnsi="Cambria Math"/>
          </w:rPr>
          <m:t>msup</m:t>
        </m:r>
      </m:oMath>
      <w:r w:rsidRPr="00A74276">
        <w:t xml:space="preserve"> trong uncertain dataset bằng dynamic programming có kèm theo cách tỉa, nhằm kết thúc thuật toán sớm, đồng thời tính cả tổng xác suất của itemset </w:t>
      </w:r>
      <m:oMath>
        <m:r>
          <w:rPr>
            <w:rFonts w:ascii="Cambria Math" w:hAnsi="Cambria Math"/>
          </w:rPr>
          <m:t>X</m:t>
        </m:r>
      </m:oMath>
      <w:r w:rsidRPr="00A74276">
        <w:t xml:space="preserve"> trong uncertain dataset.</w:t>
      </w:r>
    </w:p>
    <w:p w14:paraId="2F1C2A8F" w14:textId="7DA59ACB" w:rsidR="00E7529D" w:rsidRDefault="00E7529D" w:rsidP="00CB03FF">
      <w:pPr>
        <w:pStyle w:val="Nidungvnbn"/>
        <w:ind w:left="720" w:firstLine="0"/>
      </w:pPr>
      <w:r>
        <w:t xml:space="preserve">Phương thức này được cài đặt theo công thức truy hồi </w:t>
      </w:r>
      <w:r w:rsidR="000B0D4B">
        <w:t xml:space="preserve">dưới đây, với kết quả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 xml:space="preserve">≥msup, </m:t>
            </m:r>
            <m:d>
              <m:dPr>
                <m:begChr m:val="|"/>
                <m:endChr m:val="|"/>
                <m:ctrlPr>
                  <w:rPr>
                    <w:rFonts w:ascii="Cambria Math" w:hAnsi="Cambria Math"/>
                  </w:rPr>
                </m:ctrlPr>
              </m:dPr>
              <m:e>
                <m:r>
                  <w:rPr>
                    <w:rFonts w:ascii="Cambria Math" w:hAnsi="Cambria Math"/>
                  </w:rPr>
                  <m:t>T</m:t>
                </m:r>
              </m:e>
            </m:d>
          </m:sub>
        </m:sSub>
        <m:d>
          <m:dPr>
            <m:ctrlPr>
              <w:rPr>
                <w:rFonts w:ascii="Cambria Math" w:hAnsi="Cambria Math"/>
                <w:i/>
              </w:rPr>
            </m:ctrlPr>
          </m:dPr>
          <m:e>
            <m:r>
              <w:rPr>
                <w:rFonts w:ascii="Cambria Math" w:hAnsi="Cambria Math"/>
              </w:rPr>
              <m:t>X</m:t>
            </m:r>
          </m:e>
        </m:d>
      </m:oMath>
      <w:r w:rsidR="001539AA">
        <w:rPr>
          <w:rFonts w:eastAsiaTheme="minorEastAsia"/>
        </w:rPr>
        <w:t xml:space="preserve"> là </w:t>
      </w:r>
      <m:oMath>
        <m:r>
          <m:rPr>
            <m:sty m:val="p"/>
          </m:rPr>
          <w:rPr>
            <w:rFonts w:ascii="Cambria Math" w:eastAsiaTheme="minorEastAsia" w:hAnsi="Cambria Math"/>
          </w:rPr>
          <m:t>Pr⁡</m:t>
        </m:r>
        <m:r>
          <w:rPr>
            <w:rFonts w:ascii="Cambria Math" w:eastAsiaTheme="minorEastAsia" w:hAnsi="Cambria Math"/>
          </w:rPr>
          <m:t>(Sup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&gt;msup)</m:t>
        </m:r>
      </m:oMath>
      <w:r>
        <w:t>:</w:t>
      </w:r>
    </w:p>
    <w:p w14:paraId="70D7D243" w14:textId="1EFA7170" w:rsidR="00E7529D" w:rsidRPr="00A35180" w:rsidRDefault="00000000" w:rsidP="00CB03FF">
      <w:pPr>
        <w:pStyle w:val="Nidungvnbn"/>
        <w:ind w:left="720" w:firstLine="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(X)=</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i=0</m:t>
                    </m:r>
                  </m:e>
                </m:mr>
                <m:mr>
                  <m:e>
                    <m:r>
                      <w:rPr>
                        <w:rFonts w:ascii="Cambria Math" w:hAnsi="Cambria Math"/>
                      </w:rPr>
                      <m:t>0</m:t>
                    </m:r>
                  </m:e>
                  <m:e>
                    <m:r>
                      <w:rPr>
                        <w:rFonts w:ascii="Cambria Math" w:hAnsi="Cambria Math"/>
                      </w:rPr>
                      <m:t>j&gt;i</m:t>
                    </m:r>
                  </m:e>
                </m:mr>
                <m:mr>
                  <m:e>
                    <m:sSub>
                      <m:sSubPr>
                        <m:ctrlPr>
                          <w:rPr>
                            <w:rFonts w:ascii="Cambria Math" w:hAnsi="Cambria Math"/>
                            <w:i/>
                          </w:rPr>
                        </m:ctrlPr>
                      </m:sSubPr>
                      <m:e>
                        <m:r>
                          <w:rPr>
                            <w:rFonts w:ascii="Cambria Math" w:hAnsi="Cambria Math"/>
                          </w:rPr>
                          <m:t xml:space="preserve"> 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 .P</m:t>
                        </m:r>
                      </m:e>
                      <m:sub>
                        <m:r>
                          <w:rPr>
                            <w:rFonts w:ascii="Cambria Math" w:hAnsi="Cambria Math"/>
                          </w:rPr>
                          <m:t>≥i-1, j</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1- 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j</m:t>
                                </m:r>
                              </m:sub>
                            </m:sSub>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X</m:t>
                        </m:r>
                      </m:e>
                    </m:d>
                  </m:e>
                  <m:e>
                    <m:r>
                      <w:rPr>
                        <w:rFonts w:ascii="Cambria Math" w:hAnsi="Cambria Math"/>
                      </w:rPr>
                      <m:t>otherwise</m:t>
                    </m:r>
                  </m:e>
                </m:mr>
              </m:m>
            </m:e>
          </m:d>
        </m:oMath>
      </m:oMathPara>
    </w:p>
    <w:p w14:paraId="628D9552" w14:textId="3099FB20" w:rsidR="00A35180" w:rsidRDefault="00A35180" w:rsidP="00CB03FF">
      <w:pPr>
        <w:pStyle w:val="Nidungvnbn"/>
        <w:ind w:left="720" w:firstLine="0"/>
        <w:rPr>
          <w:rFonts w:eastAsiaTheme="minorEastAsia"/>
        </w:rPr>
      </w:pPr>
      <w:r>
        <w:rPr>
          <w:rFonts w:eastAsiaTheme="minorEastAsia"/>
        </w:rPr>
        <w:lastRenderedPageBreak/>
        <w:t>Trong đó:</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
        <w:gridCol w:w="7753"/>
      </w:tblGrid>
      <w:tr w:rsidR="00A35180" w14:paraId="576C93EC" w14:textId="77777777" w:rsidTr="00A35180">
        <w:tc>
          <w:tcPr>
            <w:tcW w:w="303" w:type="dxa"/>
          </w:tcPr>
          <w:p w14:paraId="0D1FCD39" w14:textId="0D464445" w:rsidR="00A35180" w:rsidRDefault="00A35180" w:rsidP="00CB03FF">
            <w:pPr>
              <w:pStyle w:val="Nidungvnbn"/>
              <w:ind w:firstLine="0"/>
            </w:pPr>
            <m:oMathPara>
              <m:oMath>
                <m:r>
                  <w:rPr>
                    <w:rFonts w:ascii="Cambria Math" w:hAnsi="Cambria Math"/>
                  </w:rPr>
                  <m:t>j</m:t>
                </m:r>
              </m:oMath>
            </m:oMathPara>
          </w:p>
        </w:tc>
        <w:tc>
          <w:tcPr>
            <w:tcW w:w="7754" w:type="dxa"/>
          </w:tcPr>
          <w:p w14:paraId="1810CBF1" w14:textId="18E3EE61" w:rsidR="00A35180" w:rsidRDefault="00A35180" w:rsidP="00CB03FF">
            <w:pPr>
              <w:pStyle w:val="Nidungvnbn"/>
              <w:ind w:firstLine="0"/>
            </w:pPr>
            <w:r>
              <w:t>Là chỉ số cho transaction có trong uncertain dataset.</w:t>
            </w:r>
          </w:p>
        </w:tc>
      </w:tr>
      <w:tr w:rsidR="00A35180" w14:paraId="1116CE5C" w14:textId="77777777" w:rsidTr="00A35180">
        <w:tc>
          <w:tcPr>
            <w:tcW w:w="303" w:type="dxa"/>
          </w:tcPr>
          <w:p w14:paraId="7B73A77D" w14:textId="75E593A4" w:rsidR="00A35180" w:rsidRDefault="00A35180" w:rsidP="00CB03FF">
            <w:pPr>
              <w:pStyle w:val="Nidungvnbn"/>
              <w:ind w:firstLine="0"/>
            </w:pPr>
            <m:oMathPara>
              <m:oMath>
                <m:r>
                  <w:rPr>
                    <w:rFonts w:ascii="Cambria Math" w:hAnsi="Cambria Math"/>
                  </w:rPr>
                  <m:t>i</m:t>
                </m:r>
              </m:oMath>
            </m:oMathPara>
          </w:p>
        </w:tc>
        <w:tc>
          <w:tcPr>
            <w:tcW w:w="7754" w:type="dxa"/>
          </w:tcPr>
          <w:p w14:paraId="712A1184" w14:textId="77777777" w:rsidR="00A35180" w:rsidRDefault="00A35180" w:rsidP="00CB03FF">
            <w:pPr>
              <w:pStyle w:val="Nidungvnbn"/>
              <w:ind w:firstLine="0"/>
            </w:pPr>
            <w:r>
              <w:t>Là chỉ số cho msup, đi từ 0 đến msup</w:t>
            </w:r>
          </w:p>
          <w:p w14:paraId="4F24A7E2" w14:textId="77777777" w:rsidR="001539AA" w:rsidRDefault="001539AA" w:rsidP="001539AA">
            <w:pPr>
              <w:pStyle w:val="Nidungvnbn"/>
              <w:keepNext/>
              <w:ind w:firstLine="0"/>
            </w:pPr>
            <w:r w:rsidRPr="001539AA">
              <w:rPr>
                <w:noProof/>
                <w:lang w:eastAsia="ja-JP"/>
              </w:rPr>
              <w:drawing>
                <wp:inline distT="0" distB="0" distL="0" distR="0" wp14:anchorId="1C14D68C" wp14:editId="390FAA2D">
                  <wp:extent cx="4191363" cy="1950889"/>
                  <wp:effectExtent l="19050" t="19050" r="19050" b="11430"/>
                  <wp:docPr id="632240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40508" name=""/>
                          <pic:cNvPicPr/>
                        </pic:nvPicPr>
                        <pic:blipFill>
                          <a:blip r:embed="rId16"/>
                          <a:stretch>
                            <a:fillRect/>
                          </a:stretch>
                        </pic:blipFill>
                        <pic:spPr>
                          <a:xfrm>
                            <a:off x="0" y="0"/>
                            <a:ext cx="4191363" cy="1950889"/>
                          </a:xfrm>
                          <a:prstGeom prst="rect">
                            <a:avLst/>
                          </a:prstGeom>
                          <a:ln>
                            <a:solidFill>
                              <a:schemeClr val="accent1"/>
                            </a:solidFill>
                          </a:ln>
                        </pic:spPr>
                      </pic:pic>
                    </a:graphicData>
                  </a:graphic>
                </wp:inline>
              </w:drawing>
            </w:r>
          </w:p>
          <w:p w14:paraId="4C4962DD" w14:textId="2CC1F7E4" w:rsidR="001539AA" w:rsidRDefault="001539AA" w:rsidP="001539AA">
            <w:pPr>
              <w:pStyle w:val="Caption"/>
            </w:pPr>
            <w:bookmarkStart w:id="31" w:name="_Toc154051183"/>
            <w:r>
              <w:t xml:space="preserve">Ảnh </w:t>
            </w:r>
            <w:fldSimple w:instr=" STYLEREF 1 \s ">
              <w:r w:rsidR="000C2F7A">
                <w:rPr>
                  <w:noProof/>
                </w:rPr>
                <w:t>4</w:t>
              </w:r>
            </w:fldSimple>
            <w:r w:rsidR="000C2F7A">
              <w:t>.</w:t>
            </w:r>
            <w:fldSimple w:instr=" SEQ Ảnh \* ARABIC \s 1 ">
              <w:r w:rsidR="000C2F7A">
                <w:rPr>
                  <w:noProof/>
                </w:rPr>
                <w:t>5</w:t>
              </w:r>
            </w:fldSimple>
            <w:r>
              <w:rPr>
                <w:noProof/>
              </w:rPr>
              <w:t>: Bảng quy hoạch động cho mô tả lại thuậtt toán trên</w:t>
            </w:r>
            <w:bookmarkEnd w:id="31"/>
          </w:p>
          <w:p w14:paraId="1EED4FB0" w14:textId="2B518CD4" w:rsidR="001539AA" w:rsidRDefault="001539AA" w:rsidP="001539AA">
            <w:pPr>
              <w:pStyle w:val="Nidungvnbn"/>
              <w:ind w:firstLine="0"/>
              <w:jc w:val="center"/>
            </w:pPr>
            <w:r>
              <w:t xml:space="preserve">(Nguồn: </w:t>
            </w:r>
            <w:sdt>
              <w:sdtPr>
                <w:id w:val="898329021"/>
                <w:citation/>
              </w:sdtPr>
              <w:sdtContent>
                <w:r>
                  <w:fldChar w:fldCharType="begin"/>
                </w:r>
                <w:r>
                  <w:instrText xml:space="preserve"> CITATION Bernecker \l 1033 </w:instrText>
                </w:r>
                <w:r>
                  <w:fldChar w:fldCharType="separate"/>
                </w:r>
                <w:r w:rsidRPr="001539AA">
                  <w:rPr>
                    <w:noProof/>
                  </w:rPr>
                  <w:t>[1]</w:t>
                </w:r>
                <w:r>
                  <w:fldChar w:fldCharType="end"/>
                </w:r>
              </w:sdtContent>
            </w:sdt>
            <w:r>
              <w:t>)</w:t>
            </w:r>
          </w:p>
        </w:tc>
      </w:tr>
    </w:tbl>
    <w:p w14:paraId="271E9A3D" w14:textId="307474F3" w:rsidR="00A35180" w:rsidRDefault="00A35180" w:rsidP="00CB03FF">
      <w:pPr>
        <w:pStyle w:val="Nidungvnbn"/>
        <w:ind w:left="720" w:firstLine="0"/>
      </w:pPr>
      <w:r>
        <w:t xml:space="preserve">Để cho việc tính toán trở nên nhanh hơn trong bài báo </w:t>
      </w:r>
      <w:sdt>
        <w:sdtPr>
          <w:id w:val="-468974177"/>
          <w:citation/>
        </w:sdtPr>
        <w:sdtContent>
          <w:r>
            <w:fldChar w:fldCharType="begin"/>
          </w:r>
          <w:r>
            <w:instrText xml:space="preserve"> CITATION Bernecker \l 1033 </w:instrText>
          </w:r>
          <w:r>
            <w:fldChar w:fldCharType="separate"/>
          </w:r>
          <w:r w:rsidRPr="00A35180">
            <w:rPr>
              <w:noProof/>
            </w:rPr>
            <w:t>[1]</w:t>
          </w:r>
          <w:r>
            <w:fldChar w:fldCharType="end"/>
          </w:r>
        </w:sdtContent>
      </w:sdt>
      <w:r w:rsidR="000B0D4B">
        <w:t xml:space="preserve"> có giới thiệu một số cách tỉa nhằm kết thúc thuật toán sớm như sau:</w:t>
      </w:r>
    </w:p>
    <w:p w14:paraId="5C2DC390" w14:textId="064CE692" w:rsidR="000B0D4B" w:rsidRPr="000B0D4B" w:rsidRDefault="000B0D4B" w:rsidP="00987495">
      <w:pPr>
        <w:pStyle w:val="Nidungvnbn"/>
        <w:numPr>
          <w:ilvl w:val="0"/>
          <w:numId w:val="26"/>
        </w:numPr>
      </w:pPr>
      <w:r>
        <w:t xml:space="preserve">Với mỗi lần lặp </w:t>
      </w:r>
      <m:oMath>
        <m:r>
          <w:rPr>
            <w:rFonts w:ascii="Cambria Math" w:hAnsi="Cambria Math"/>
          </w:rPr>
          <m:t>i</m:t>
        </m:r>
      </m:oMath>
      <w:r>
        <w:rPr>
          <w:rFonts w:eastAsiaTheme="minorEastAsia"/>
        </w:rPr>
        <w:t xml:space="preserve">, </w:t>
      </w:r>
      <m:oMath>
        <m:r>
          <w:rPr>
            <w:rFonts w:ascii="Cambria Math" w:eastAsiaTheme="minorEastAsia" w:hAnsi="Cambria Math"/>
          </w:rPr>
          <m:t>j</m:t>
        </m:r>
      </m:oMath>
      <w:r>
        <w:rPr>
          <w:rFonts w:eastAsiaTheme="minorEastAsia"/>
        </w:rPr>
        <w:t xml:space="preserve"> chỉ cần chạy từ 0 đến n – msup + </w:t>
      </w:r>
      <m:oMath>
        <m:r>
          <w:rPr>
            <w:rFonts w:ascii="Cambria Math" w:eastAsiaTheme="minorEastAsia" w:hAnsi="Cambria Math"/>
          </w:rPr>
          <m:t>i</m:t>
        </m:r>
      </m:oMath>
    </w:p>
    <w:p w14:paraId="69784367" w14:textId="150F0809" w:rsidR="000B0D4B" w:rsidRPr="00982322" w:rsidRDefault="000B0D4B" w:rsidP="00987495">
      <w:pPr>
        <w:pStyle w:val="Nidungvnbn"/>
        <w:numPr>
          <w:ilvl w:val="0"/>
          <w:numId w:val="26"/>
        </w:numPr>
      </w:pPr>
      <w:r>
        <w:t xml:space="preserve">Có thể dừng thuật toán khi </w:t>
      </w:r>
      <m:oMath>
        <m:sSub>
          <m:sSubPr>
            <m:ctrlPr>
              <w:rPr>
                <w:rFonts w:ascii="Cambria Math" w:hAnsi="Cambria Math"/>
                <w:i/>
              </w:rPr>
            </m:ctrlPr>
          </m:sSubPr>
          <m:e>
            <m:r>
              <w:rPr>
                <w:rFonts w:ascii="Cambria Math" w:hAnsi="Cambria Math"/>
              </w:rPr>
              <m:t>P</m:t>
            </m:r>
          </m:e>
          <m:sub>
            <m:r>
              <w:rPr>
                <w:rFonts w:ascii="Cambria Math" w:hAnsi="Cambria Math"/>
              </w:rPr>
              <m:t>msup-k,</m:t>
            </m:r>
            <m:d>
              <m:dPr>
                <m:begChr m:val="|"/>
                <m:endChr m:val="|"/>
                <m:ctrlPr>
                  <w:rPr>
                    <w:rFonts w:ascii="Cambria Math" w:hAnsi="Cambria Math"/>
                    <w:i/>
                  </w:rPr>
                </m:ctrlPr>
              </m:dPr>
              <m:e>
                <m:r>
                  <w:rPr>
                    <w:rFonts w:ascii="Cambria Math" w:hAnsi="Cambria Math"/>
                  </w:rPr>
                  <m:t>T</m:t>
                </m:r>
              </m:e>
            </m:d>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&lt;t/w(X)</m:t>
        </m:r>
      </m:oMath>
      <w:r w:rsidR="001539AA">
        <w:rPr>
          <w:rFonts w:eastAsiaTheme="minorEastAsia"/>
        </w:rPr>
        <w:t xml:space="preserve">, với điều kiện </w:t>
      </w:r>
      <m:oMath>
        <m:r>
          <w:rPr>
            <w:rFonts w:ascii="Cambria Math" w:eastAsiaTheme="minorEastAsia" w:hAnsi="Cambria Math"/>
          </w:rPr>
          <m:t>1≤k≤msup</m:t>
        </m:r>
      </m:oMath>
    </w:p>
    <w:p w14:paraId="577844E5" w14:textId="77777777" w:rsidR="00982322" w:rsidRDefault="00982322" w:rsidP="00982322">
      <w:pPr>
        <w:pStyle w:val="Nidungvnbn"/>
        <w:keepNext/>
        <w:ind w:left="720" w:firstLine="0"/>
        <w:jc w:val="center"/>
      </w:pPr>
      <w:r w:rsidRPr="00982322">
        <w:rPr>
          <w:noProof/>
          <w:lang w:eastAsia="ja-JP"/>
        </w:rPr>
        <w:drawing>
          <wp:inline distT="0" distB="0" distL="0" distR="0" wp14:anchorId="77F91FFD" wp14:editId="236E36A7">
            <wp:extent cx="4557155" cy="1653683"/>
            <wp:effectExtent l="19050" t="19050" r="15240" b="22860"/>
            <wp:docPr id="1801296514"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96514" name="Picture 1" descr="A graph with lines and numbers&#10;&#10;Description automatically generated"/>
                    <pic:cNvPicPr/>
                  </pic:nvPicPr>
                  <pic:blipFill>
                    <a:blip r:embed="rId17"/>
                    <a:stretch>
                      <a:fillRect/>
                    </a:stretch>
                  </pic:blipFill>
                  <pic:spPr>
                    <a:xfrm>
                      <a:off x="0" y="0"/>
                      <a:ext cx="4557155" cy="1653683"/>
                    </a:xfrm>
                    <a:prstGeom prst="rect">
                      <a:avLst/>
                    </a:prstGeom>
                    <a:ln>
                      <a:solidFill>
                        <a:schemeClr val="accent1"/>
                      </a:solidFill>
                    </a:ln>
                  </pic:spPr>
                </pic:pic>
              </a:graphicData>
            </a:graphic>
          </wp:inline>
        </w:drawing>
      </w:r>
    </w:p>
    <w:p w14:paraId="1FA21E32" w14:textId="395E3FB7" w:rsidR="00982322" w:rsidRDefault="00982322" w:rsidP="00982322">
      <w:pPr>
        <w:pStyle w:val="Caption"/>
        <w:rPr>
          <w:noProof/>
        </w:rPr>
      </w:pPr>
      <w:bookmarkStart w:id="32" w:name="_Toc154051184"/>
      <w:r>
        <w:t xml:space="preserve">Ảnh </w:t>
      </w:r>
      <w:fldSimple w:instr=" STYLEREF 1 \s ">
        <w:r w:rsidR="000C2F7A">
          <w:rPr>
            <w:noProof/>
          </w:rPr>
          <w:t>4</w:t>
        </w:r>
      </w:fldSimple>
      <w:r w:rsidR="000C2F7A">
        <w:t>.</w:t>
      </w:r>
      <w:fldSimple w:instr=" SEQ Ảnh \* ARABIC \s 1 ">
        <w:r w:rsidR="000C2F7A">
          <w:rPr>
            <w:noProof/>
          </w:rPr>
          <w:t>6</w:t>
        </w:r>
      </w:fldSimple>
      <w:r>
        <w:rPr>
          <w:noProof/>
        </w:rPr>
        <w:t>: Bảng quy hoạch động thể hiện việc tỉa</w:t>
      </w:r>
      <w:bookmarkEnd w:id="32"/>
    </w:p>
    <w:p w14:paraId="4A8B67EA" w14:textId="7A971C7C" w:rsidR="00982322" w:rsidRPr="00982322" w:rsidRDefault="00982322" w:rsidP="00982322">
      <w:pPr>
        <w:pStyle w:val="Nidungvnbn"/>
        <w:jc w:val="center"/>
      </w:pPr>
      <w:r>
        <w:t xml:space="preserve">(Nguồn: </w:t>
      </w:r>
      <w:sdt>
        <w:sdtPr>
          <w:id w:val="-1030182887"/>
          <w:citation/>
        </w:sdtPr>
        <w:sdtContent>
          <w:r>
            <w:fldChar w:fldCharType="begin"/>
          </w:r>
          <w:r>
            <w:instrText xml:space="preserve"> CITATION Bernecker \l 1033 </w:instrText>
          </w:r>
          <w:r>
            <w:fldChar w:fldCharType="separate"/>
          </w:r>
          <w:r w:rsidRPr="00982322">
            <w:rPr>
              <w:noProof/>
            </w:rPr>
            <w:t>[1]</w:t>
          </w:r>
          <w:r>
            <w:fldChar w:fldCharType="end"/>
          </w:r>
        </w:sdtContent>
      </w:sdt>
      <w:r>
        <w:t>)</w:t>
      </w:r>
    </w:p>
    <w:p w14:paraId="1311F59C" w14:textId="77777777" w:rsidR="00A74276" w:rsidRPr="00A74276" w:rsidRDefault="00A74276" w:rsidP="00987495">
      <w:pPr>
        <w:pStyle w:val="Nidungvnbn"/>
        <w:numPr>
          <w:ilvl w:val="0"/>
          <w:numId w:val="5"/>
        </w:numPr>
      </w:pPr>
      <w:r w:rsidRPr="00A74276">
        <w:t>Input size:</w:t>
      </w:r>
    </w:p>
    <w:p w14:paraId="330815F9" w14:textId="1A3F3681" w:rsidR="00A74276" w:rsidRPr="00A74276" w:rsidRDefault="00000000" w:rsidP="00CB03FF">
      <w:pPr>
        <w:pStyle w:val="Nidungvnbn"/>
      </w:pPr>
      <m:oMath>
        <m:sSub>
          <m:sSubPr>
            <m:ctrlPr>
              <w:rPr>
                <w:rFonts w:ascii="Cambria Math" w:hAnsi="Cambria Math"/>
                <w:i/>
              </w:rPr>
            </m:ctrlPr>
          </m:sSubPr>
          <m:e>
            <m:r>
              <w:rPr>
                <w:rFonts w:ascii="Cambria Math" w:hAnsi="Cambria Math"/>
              </w:rPr>
              <m:t>k</m:t>
            </m:r>
          </m:e>
          <m:sub>
            <m:r>
              <w:rPr>
                <w:rFonts w:ascii="Cambria Math" w:hAnsi="Cambria Math"/>
              </w:rPr>
              <m:t>X</m:t>
            </m:r>
          </m:sub>
        </m:sSub>
      </m:oMath>
      <w:r w:rsidR="00A74276">
        <w:t>, với</w:t>
      </w:r>
      <w:r w:rsidR="00A74276" w:rsidRPr="00A74276">
        <w:t xml:space="preserve"> </w:t>
      </w:r>
      <m:oMath>
        <m:sSub>
          <m:sSubPr>
            <m:ctrlPr>
              <w:rPr>
                <w:rFonts w:ascii="Cambria Math" w:hAnsi="Cambria Math"/>
                <w:i/>
              </w:rPr>
            </m:ctrlPr>
          </m:sSubPr>
          <m:e>
            <m:r>
              <w:rPr>
                <w:rFonts w:ascii="Cambria Math" w:hAnsi="Cambria Math"/>
              </w:rPr>
              <m:t>k</m:t>
            </m:r>
          </m:e>
          <m:sub>
            <m:r>
              <w:rPr>
                <w:rFonts w:ascii="Cambria Math" w:hAnsi="Cambria Math"/>
              </w:rPr>
              <m:t>X</m:t>
            </m:r>
          </m:sub>
        </m:sSub>
      </m:oMath>
      <w:r w:rsidR="00A74276" w:rsidRPr="00A74276">
        <w:t xml:space="preserve"> là kích thước của itemset </w:t>
      </w:r>
      <m:oMath>
        <m:r>
          <w:rPr>
            <w:rFonts w:ascii="Cambria Math" w:hAnsi="Cambria Math"/>
          </w:rPr>
          <m:t>X</m:t>
        </m:r>
      </m:oMath>
      <w:r w:rsidR="00A74276" w:rsidRPr="00A74276">
        <w:t>.</w:t>
      </w:r>
    </w:p>
    <w:p w14:paraId="583FC30E" w14:textId="01BD6668" w:rsidR="00A74276" w:rsidRPr="00A74276" w:rsidRDefault="001539AA" w:rsidP="00CB03FF">
      <w:pPr>
        <w:pStyle w:val="Nidungvnbn"/>
        <w:ind w:left="720" w:firstLine="0"/>
      </w:pPr>
      <w:r>
        <w:t>P</w:t>
      </w:r>
      <w:r w:rsidR="00A74276" w:rsidRPr="00A74276">
        <w:t xml:space="preserve">hương thức còn sử dụng một thuộc tính của </w:t>
      </w:r>
      <w:r w:rsidR="00F6695B">
        <w:t xml:space="preserve">instance </w:t>
      </w:r>
      <w:r w:rsidR="00A74276" w:rsidRPr="00A74276">
        <w:t xml:space="preserve">Apriori </w:t>
      </w:r>
      <w:r w:rsidR="00F6695B">
        <w:t xml:space="preserve">là n, với n là </w:t>
      </w:r>
    </w:p>
    <w:p w14:paraId="212AC282" w14:textId="77777777" w:rsidR="00A74276" w:rsidRPr="00A74276" w:rsidRDefault="00A74276" w:rsidP="00987495">
      <w:pPr>
        <w:pStyle w:val="Nidungvnbn"/>
        <w:numPr>
          <w:ilvl w:val="0"/>
          <w:numId w:val="6"/>
        </w:numPr>
      </w:pPr>
      <w:r w:rsidRPr="00A74276">
        <w:lastRenderedPageBreak/>
        <w:t>Basic operation:</w:t>
      </w:r>
    </w:p>
    <w:p w14:paraId="0074C794" w14:textId="12D92899" w:rsidR="00A74276" w:rsidRPr="00A74276" w:rsidRDefault="00A74276" w:rsidP="00F6695B">
      <w:pPr>
        <w:pStyle w:val="Nidungvnbn"/>
      </w:pPr>
      <w:r w:rsidRPr="00A74276">
        <w:t>Dòng số</w:t>
      </w:r>
      <w:r w:rsidR="001F27EF">
        <w:t xml:space="preserve"> 1</w:t>
      </w:r>
      <w:r w:rsidR="00966EDC">
        <w:t>46</w:t>
      </w:r>
      <w:r w:rsidR="001F27EF">
        <w:t xml:space="preserve"> và 14</w:t>
      </w:r>
      <w:r w:rsidR="00966EDC">
        <w:t>8</w:t>
      </w:r>
      <w:r w:rsidRPr="00A74276">
        <w:t>.</w:t>
      </w:r>
    </w:p>
    <w:p w14:paraId="1B191DC8" w14:textId="77777777" w:rsidR="00A74276" w:rsidRPr="00A74276" w:rsidRDefault="00A74276" w:rsidP="00987495">
      <w:pPr>
        <w:pStyle w:val="Nidungvnbn"/>
        <w:numPr>
          <w:ilvl w:val="0"/>
          <w:numId w:val="6"/>
        </w:numPr>
      </w:pPr>
      <w:r w:rsidRPr="00A74276">
        <w:t xml:space="preserve">Worst case: </w:t>
      </w:r>
    </w:p>
    <w:p w14:paraId="2D985128" w14:textId="5BBCED6B" w:rsidR="00A74276" w:rsidRDefault="00A74276" w:rsidP="00F6695B">
      <w:pPr>
        <w:pStyle w:val="Nidungvnbn"/>
        <w:ind w:left="720" w:firstLine="0"/>
      </w:pPr>
      <w:r w:rsidRPr="00A74276">
        <w:t>Trường hợp tệ nhất vòng lặp ở</w:t>
      </w:r>
      <w:r w:rsidR="001F27EF">
        <w:t xml:space="preserve"> dòng 1</w:t>
      </w:r>
      <w:r w:rsidR="00966EDC">
        <w:t>46</w:t>
      </w:r>
      <w:r w:rsidRPr="00A74276">
        <w:t xml:space="preserve"> phải lặp đến </w:t>
      </w:r>
      <w:r w:rsidR="001539AA" w:rsidRPr="001539AA">
        <w:rPr>
          <w:rFonts w:eastAsiaTheme="minorEastAsia"/>
        </w:rPr>
        <w:t>msup</w:t>
      </w:r>
      <w:r w:rsidRPr="001539AA">
        <w:rPr>
          <w:rFonts w:eastAsiaTheme="minorEastAsia"/>
        </w:rPr>
        <w:t xml:space="preserve"> </w:t>
      </w:r>
      <w:r w:rsidRPr="00A74276">
        <w:t>lần và vòng lặp ở</w:t>
      </w:r>
      <w:r w:rsidR="001F27EF">
        <w:t xml:space="preserve"> dòng 14</w:t>
      </w:r>
      <w:r w:rsidR="00966EDC">
        <w:t>8</w:t>
      </w:r>
      <w:r w:rsidRPr="00A74276">
        <w:t xml:space="preserve"> lặp </w:t>
      </w:r>
      <w:r w:rsidR="001539AA" w:rsidRPr="001539AA">
        <w:rPr>
          <w:rFonts w:eastAsiaTheme="minorEastAsia"/>
        </w:rPr>
        <w:t>n</w:t>
      </w:r>
      <w:r w:rsidRPr="00A74276">
        <w:t xml:space="preserve"> lần. Nên độ phức tạp lúc này là </w:t>
      </w:r>
      <m:oMath>
        <m:r>
          <m:rPr>
            <m:sty m:val="p"/>
          </m:rPr>
          <w:rPr>
            <w:rFonts w:ascii="Cambria Math" w:hAnsi="Cambria Math"/>
          </w:rPr>
          <m:t>Θ</m:t>
        </m:r>
        <m:r>
          <w:rPr>
            <w:rFonts w:ascii="Cambria Math" w:hAnsi="Cambria Math"/>
          </w:rPr>
          <m:t>(n*msup)</m:t>
        </m:r>
      </m:oMath>
      <w:r w:rsidRPr="00A74276">
        <w:t>.</w:t>
      </w:r>
    </w:p>
    <w:p w14:paraId="442B913B" w14:textId="3F8EB4EC" w:rsidR="00A74276" w:rsidRPr="00A74276" w:rsidRDefault="00A74276" w:rsidP="00A74276">
      <w:pPr>
        <w:pStyle w:val="Heading3"/>
      </w:pPr>
      <w:bookmarkStart w:id="33" w:name="_Toc154051161"/>
      <w:r>
        <w:t xml:space="preserve">Phương thức </w:t>
      </w:r>
      <w:proofErr w:type="gramStart"/>
      <w:r w:rsidRPr="00A74276">
        <w:t>isWPFI(</w:t>
      </w:r>
      <w:proofErr w:type="gramEnd"/>
      <w:r w:rsidRPr="00A74276">
        <w:t>double wX, double probXInUD, double t)</w:t>
      </w:r>
      <w:bookmarkEnd w:id="33"/>
    </w:p>
    <w:p w14:paraId="784D1E9B" w14:textId="62461DDF" w:rsidR="00A74276" w:rsidRDefault="00966EDC" w:rsidP="00966EDC">
      <w:pPr>
        <w:pStyle w:val="Nidungvnbn"/>
        <w:jc w:val="center"/>
      </w:pPr>
      <w:r>
        <w:rPr>
          <w:noProof/>
        </w:rPr>
        <w:drawing>
          <wp:inline distT="0" distB="0" distL="0" distR="0" wp14:anchorId="6AB6FD46" wp14:editId="43FD159E">
            <wp:extent cx="5494655" cy="548640"/>
            <wp:effectExtent l="19050" t="19050" r="10795" b="22860"/>
            <wp:docPr id="46209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4655" cy="548640"/>
                    </a:xfrm>
                    <a:prstGeom prst="rect">
                      <a:avLst/>
                    </a:prstGeom>
                    <a:noFill/>
                    <a:ln>
                      <a:solidFill>
                        <a:schemeClr val="accent1"/>
                      </a:solidFill>
                    </a:ln>
                  </pic:spPr>
                </pic:pic>
              </a:graphicData>
            </a:graphic>
          </wp:inline>
        </w:drawing>
      </w:r>
    </w:p>
    <w:p w14:paraId="59D48D81" w14:textId="03C8AF50" w:rsidR="00A74276" w:rsidRDefault="00A74276" w:rsidP="00A74276">
      <w:pPr>
        <w:pStyle w:val="Caption"/>
        <w:rPr>
          <w:noProof/>
        </w:rPr>
      </w:pPr>
      <w:bookmarkStart w:id="34" w:name="_Toc153489605"/>
      <w:bookmarkStart w:id="35" w:name="_Toc154051185"/>
      <w:r>
        <w:t xml:space="preserve">Ảnh </w:t>
      </w:r>
      <w:fldSimple w:instr=" STYLEREF 1 \s ">
        <w:r w:rsidR="000C2F7A">
          <w:rPr>
            <w:noProof/>
          </w:rPr>
          <w:t>4</w:t>
        </w:r>
      </w:fldSimple>
      <w:r w:rsidR="000C2F7A">
        <w:t>.</w:t>
      </w:r>
      <w:fldSimple w:instr=" SEQ Ảnh \* ARABIC \s 1 ">
        <w:r w:rsidR="000C2F7A">
          <w:rPr>
            <w:noProof/>
          </w:rPr>
          <w:t>7</w:t>
        </w:r>
      </w:fldSimple>
      <w:r>
        <w:rPr>
          <w:noProof/>
        </w:rPr>
        <w:t>: Phần code phương thức isWPFI()</w:t>
      </w:r>
      <w:bookmarkEnd w:id="34"/>
      <w:bookmarkEnd w:id="35"/>
    </w:p>
    <w:p w14:paraId="798384F5" w14:textId="79E01CC2" w:rsidR="00A74276" w:rsidRPr="00A74276" w:rsidRDefault="00A74276" w:rsidP="00987495">
      <w:pPr>
        <w:pStyle w:val="Nidungvnbn"/>
        <w:numPr>
          <w:ilvl w:val="0"/>
          <w:numId w:val="6"/>
        </w:numPr>
      </w:pPr>
      <w:r w:rsidRPr="00A74276">
        <w:t>Mô tả đầu vào</w:t>
      </w:r>
      <w:r>
        <w:t xml:space="preserve"> và chức năng của phương thức</w:t>
      </w:r>
      <w:r w:rsidRPr="00A74276">
        <w:t>:</w:t>
      </w:r>
    </w:p>
    <w:p w14:paraId="3DAAD9CB" w14:textId="43589D81" w:rsidR="00A74276" w:rsidRPr="00A74276" w:rsidRDefault="00D3241C" w:rsidP="00CB03FF">
      <w:pPr>
        <w:pStyle w:val="Nidungvnbn"/>
        <w:ind w:left="720" w:firstLine="0"/>
      </w:pPr>
      <w:r>
        <w:t xml:space="preserve">wX </w:t>
      </w:r>
      <w:r w:rsidR="00A74276" w:rsidRPr="00A74276">
        <w:t>là</w:t>
      </w:r>
      <w:r w:rsidR="00CB03FF">
        <w:t xml:space="preserve"> </w:t>
      </w:r>
      <w:r w:rsidR="00A74276" w:rsidRPr="00A74276">
        <w:t>weight</w:t>
      </w:r>
      <w:r w:rsidR="00CB03FF">
        <w:t xml:space="preserve"> </w:t>
      </w:r>
      <w:r w:rsidR="00A74276" w:rsidRPr="00A74276">
        <w:t>của</w:t>
      </w:r>
      <w:r w:rsidR="00CB03FF">
        <w:t xml:space="preserve"> </w:t>
      </w:r>
      <w:r w:rsidR="00A74276" w:rsidRPr="00A74276">
        <w:t>itemset</w:t>
      </w:r>
      <w:r w:rsidR="00CB03FF">
        <w:t xml:space="preserve"> </w:t>
      </w:r>
      <w:r>
        <w:t>X</w:t>
      </w:r>
      <w:r w:rsidR="00A74276" w:rsidRPr="00A74276">
        <w:t xml:space="preserve"> có kiểu là double</w:t>
      </w:r>
      <w:r w:rsidR="00CB03FF">
        <w:t xml:space="preserve">, </w:t>
      </w:r>
      <w:r w:rsidR="00A74276" w:rsidRPr="00A74276">
        <w:t xml:space="preserve">probXInUD chính là </w: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Sup</m:t>
                </m:r>
                <m:d>
                  <m:dPr>
                    <m:ctrlPr>
                      <w:rPr>
                        <w:rFonts w:ascii="Cambria Math" w:hAnsi="Cambria Math"/>
                        <w:i/>
                      </w:rPr>
                    </m:ctrlPr>
                  </m:dPr>
                  <m:e>
                    <m:r>
                      <w:rPr>
                        <w:rFonts w:ascii="Cambria Math" w:hAnsi="Cambria Math"/>
                      </w:rPr>
                      <m:t>X</m:t>
                    </m:r>
                  </m:e>
                </m:d>
                <m:r>
                  <w:rPr>
                    <w:rFonts w:ascii="Cambria Math" w:hAnsi="Cambria Math"/>
                  </w:rPr>
                  <m:t>≥msup</m:t>
                </m:r>
              </m:e>
            </m:d>
          </m:e>
        </m:func>
      </m:oMath>
      <w:r w:rsidR="00A74276" w:rsidRPr="00A74276">
        <w:t xml:space="preserve"> có kiểu là double</w:t>
      </w:r>
      <w:r w:rsidR="00CB03FF">
        <w:t xml:space="preserve">, </w:t>
      </w:r>
      <w:r w:rsidRPr="00D3241C">
        <w:rPr>
          <w:rFonts w:eastAsiaTheme="minorEastAsia"/>
        </w:rPr>
        <w:t>t</w:t>
      </w:r>
      <w:r w:rsidR="00A74276" w:rsidRPr="00A74276">
        <w:t xml:space="preserve"> là probablistic threshold có kiểu số thực.</w:t>
      </w:r>
    </w:p>
    <w:p w14:paraId="5E7217BC" w14:textId="0D264A84" w:rsidR="00A74276" w:rsidRPr="00A74276" w:rsidRDefault="00CB03FF" w:rsidP="00CB03FF">
      <w:pPr>
        <w:pStyle w:val="Nidungvnbn"/>
        <w:ind w:left="720" w:firstLine="0"/>
      </w:pPr>
      <w:r>
        <w:t xml:space="preserve">Phương thức </w:t>
      </w:r>
      <w:r w:rsidR="00A74276" w:rsidRPr="00A74276">
        <w:t xml:space="preserve">này đơn giản cho biết itemset </w:t>
      </w:r>
      <m:oMath>
        <m:r>
          <w:rPr>
            <w:rFonts w:ascii="Cambria Math" w:hAnsi="Cambria Math"/>
          </w:rPr>
          <m:t>X</m:t>
        </m:r>
      </m:oMath>
      <w:r w:rsidR="00A74276" w:rsidRPr="00A74276">
        <w:t xml:space="preserve"> có phải là wPFI hay không bằng cách trả về true hoặc false.</w:t>
      </w:r>
    </w:p>
    <w:p w14:paraId="5A058314" w14:textId="77777777" w:rsidR="00A74276" w:rsidRPr="00A74276" w:rsidRDefault="00A74276" w:rsidP="00987495">
      <w:pPr>
        <w:pStyle w:val="Nidungvnbn"/>
        <w:numPr>
          <w:ilvl w:val="0"/>
          <w:numId w:val="7"/>
        </w:numPr>
      </w:pPr>
      <w:r w:rsidRPr="00A74276">
        <w:t>Input size:</w:t>
      </w:r>
    </w:p>
    <w:p w14:paraId="208272CE" w14:textId="77777777" w:rsidR="00A74276" w:rsidRPr="00A74276" w:rsidRDefault="00A74276" w:rsidP="00D3241C">
      <w:pPr>
        <w:pStyle w:val="Nidungvnbn"/>
      </w:pPr>
      <w:r w:rsidRPr="00A74276">
        <w:t>Không có</w:t>
      </w:r>
    </w:p>
    <w:p w14:paraId="477B08D3" w14:textId="77777777" w:rsidR="00A74276" w:rsidRPr="00A74276" w:rsidRDefault="00A74276" w:rsidP="00987495">
      <w:pPr>
        <w:pStyle w:val="Nidungvnbn"/>
        <w:numPr>
          <w:ilvl w:val="0"/>
          <w:numId w:val="8"/>
        </w:numPr>
      </w:pPr>
      <w:r w:rsidRPr="00A74276">
        <w:t>Basic operation:</w:t>
      </w:r>
    </w:p>
    <w:p w14:paraId="560E6523" w14:textId="77777777" w:rsidR="00A74276" w:rsidRPr="00A74276" w:rsidRDefault="00A74276" w:rsidP="00D3241C">
      <w:pPr>
        <w:pStyle w:val="Nidungvnbn"/>
      </w:pPr>
      <w:r w:rsidRPr="00A74276">
        <w:t>Không có</w:t>
      </w:r>
    </w:p>
    <w:p w14:paraId="014ACB6E" w14:textId="77777777" w:rsidR="00A74276" w:rsidRPr="00A74276" w:rsidRDefault="00A74276" w:rsidP="00987495">
      <w:pPr>
        <w:pStyle w:val="Nidungvnbn"/>
        <w:numPr>
          <w:ilvl w:val="0"/>
          <w:numId w:val="9"/>
        </w:numPr>
      </w:pPr>
      <w:r w:rsidRPr="00A74276">
        <w:t>Worst case:</w:t>
      </w:r>
    </w:p>
    <w:p w14:paraId="2D6AFB07" w14:textId="77777777" w:rsidR="00A74276" w:rsidRPr="00A74276" w:rsidRDefault="00A74276" w:rsidP="00D3241C">
      <w:pPr>
        <w:pStyle w:val="Nidungvnbn"/>
      </w:pPr>
      <w:r w:rsidRPr="00A74276">
        <w:t>Không có.</w:t>
      </w:r>
    </w:p>
    <w:p w14:paraId="47ED96A1" w14:textId="30227A4C" w:rsidR="00A74276" w:rsidRPr="00A74276" w:rsidRDefault="00A74276" w:rsidP="00D3241C">
      <w:pPr>
        <w:pStyle w:val="Nidungvnbn"/>
      </w:pPr>
      <w:r w:rsidRPr="00A74276">
        <w:t xml:space="preserve">Độ phức tạp của phương thức này là </w:t>
      </w:r>
      <m:oMath>
        <m:r>
          <m:rPr>
            <m:sty m:val="p"/>
          </m:rPr>
          <w:rPr>
            <w:rFonts w:ascii="Cambria Math" w:hAnsi="Cambria Math"/>
          </w:rPr>
          <m:t>Θ</m:t>
        </m:r>
        <m:d>
          <m:dPr>
            <m:ctrlPr>
              <w:rPr>
                <w:rFonts w:ascii="Cambria Math" w:hAnsi="Cambria Math"/>
                <w:i/>
              </w:rPr>
            </m:ctrlPr>
          </m:dPr>
          <m:e>
            <m:r>
              <w:rPr>
                <w:rFonts w:ascii="Cambria Math" w:hAnsi="Cambria Math"/>
              </w:rPr>
              <m:t>1</m:t>
            </m:r>
          </m:e>
        </m:d>
      </m:oMath>
      <w:r w:rsidRPr="00A74276">
        <w:t>.</w:t>
      </w:r>
    </w:p>
    <w:p w14:paraId="5AE0B450" w14:textId="5EE21A85" w:rsidR="00A74276" w:rsidRDefault="00A74276" w:rsidP="00A74276">
      <w:pPr>
        <w:pStyle w:val="Heading3"/>
      </w:pPr>
      <w:bookmarkStart w:id="36" w:name="_Toc154051162"/>
      <w:r w:rsidRPr="00A74276">
        <w:t xml:space="preserve">Phương thức </w:t>
      </w:r>
      <w:proofErr w:type="gramStart"/>
      <w:r w:rsidRPr="00A74276">
        <w:t>item</w:t>
      </w:r>
      <w:r w:rsidR="001F27EF">
        <w:t>sInPrevWPFI(</w:t>
      </w:r>
      <w:proofErr w:type="gramEnd"/>
      <w:r w:rsidR="001F27EF">
        <w:t>Set&lt;</w:t>
      </w:r>
      <w:r w:rsidRPr="00A74276">
        <w:t>Set&lt;T&gt;&gt; WPFI)</w:t>
      </w:r>
      <w:bookmarkEnd w:id="36"/>
    </w:p>
    <w:p w14:paraId="47205B6D" w14:textId="28FAF94D" w:rsidR="00A74276" w:rsidRDefault="00966EDC" w:rsidP="00A74276">
      <w:pPr>
        <w:pStyle w:val="Nidungvnbn"/>
        <w:keepNext/>
      </w:pPr>
      <w:r>
        <w:rPr>
          <w:noProof/>
        </w:rPr>
        <w:lastRenderedPageBreak/>
        <w:drawing>
          <wp:inline distT="0" distB="0" distL="0" distR="0" wp14:anchorId="2DC09896" wp14:editId="27336C0A">
            <wp:extent cx="4526915" cy="1264920"/>
            <wp:effectExtent l="19050" t="19050" r="26035" b="11430"/>
            <wp:docPr id="13185741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6915" cy="1264920"/>
                    </a:xfrm>
                    <a:prstGeom prst="rect">
                      <a:avLst/>
                    </a:prstGeom>
                    <a:noFill/>
                    <a:ln>
                      <a:solidFill>
                        <a:schemeClr val="accent1"/>
                      </a:solidFill>
                    </a:ln>
                  </pic:spPr>
                </pic:pic>
              </a:graphicData>
            </a:graphic>
          </wp:inline>
        </w:drawing>
      </w:r>
    </w:p>
    <w:p w14:paraId="1717184E" w14:textId="6536226F" w:rsidR="00A74276" w:rsidRDefault="00A74276" w:rsidP="00A74276">
      <w:pPr>
        <w:pStyle w:val="Caption"/>
        <w:rPr>
          <w:noProof/>
        </w:rPr>
      </w:pPr>
      <w:bookmarkStart w:id="37" w:name="_Toc153489606"/>
      <w:bookmarkStart w:id="38" w:name="_Toc154051186"/>
      <w:r>
        <w:t xml:space="preserve">Ảnh </w:t>
      </w:r>
      <w:fldSimple w:instr=" STYLEREF 1 \s ">
        <w:r w:rsidR="000C2F7A">
          <w:rPr>
            <w:noProof/>
          </w:rPr>
          <w:t>4</w:t>
        </w:r>
      </w:fldSimple>
      <w:r w:rsidR="000C2F7A">
        <w:t>.</w:t>
      </w:r>
      <w:fldSimple w:instr=" SEQ Ảnh \* ARABIC \s 1 ">
        <w:r w:rsidR="000C2F7A">
          <w:rPr>
            <w:noProof/>
          </w:rPr>
          <w:t>8</w:t>
        </w:r>
      </w:fldSimple>
      <w:r>
        <w:rPr>
          <w:noProof/>
        </w:rPr>
        <w:t>: Phần code phương thức itemsInPrevWPFI()</w:t>
      </w:r>
      <w:bookmarkEnd w:id="37"/>
      <w:bookmarkEnd w:id="38"/>
    </w:p>
    <w:p w14:paraId="2A0FF8F9" w14:textId="2B9B8D49" w:rsidR="00A74276" w:rsidRPr="00A74276" w:rsidRDefault="00A74276" w:rsidP="00987495">
      <w:pPr>
        <w:pStyle w:val="Nidungvnbn"/>
        <w:numPr>
          <w:ilvl w:val="0"/>
          <w:numId w:val="9"/>
        </w:numPr>
      </w:pPr>
      <w:r w:rsidRPr="00A74276">
        <w:t>Mô tả đầu vào</w:t>
      </w:r>
      <w:r w:rsidR="00CB03FF">
        <w:t xml:space="preserve"> và chức năng của phương thức</w:t>
      </w:r>
      <w:r w:rsidRPr="00A74276">
        <w:t>:</w:t>
      </w:r>
    </w:p>
    <w:p w14:paraId="41CF217A" w14:textId="66BF37DD" w:rsidR="00A74276" w:rsidRPr="00A74276" w:rsidRDefault="00A74276" w:rsidP="00CB03FF">
      <w:pPr>
        <w:pStyle w:val="Nidungvnbn"/>
        <w:ind w:left="720" w:firstLine="0"/>
      </w:pPr>
      <w:r w:rsidRPr="00A74276">
        <w:t>Mộ</w:t>
      </w:r>
      <w:r w:rsidR="00310794">
        <w:t>t ArrayList&lt;</w:t>
      </w:r>
      <w:r w:rsidRPr="00A74276">
        <w:t>Set&lt;T&gt;&gt; có thể hiểu là tập hợp các itemset thật sự là wPFI.</w:t>
      </w:r>
    </w:p>
    <w:p w14:paraId="424427ED" w14:textId="77777777" w:rsidR="00A74276" w:rsidRPr="00A74276" w:rsidRDefault="00A74276" w:rsidP="00CB03FF">
      <w:pPr>
        <w:pStyle w:val="Nidungvnbn"/>
      </w:pPr>
      <w:r w:rsidRPr="00A74276">
        <w:t>Hàm này đơn giản là tìm tập các item có trong wPFI hiện tại.</w:t>
      </w:r>
    </w:p>
    <w:p w14:paraId="4BBC8A6F" w14:textId="77777777" w:rsidR="00A74276" w:rsidRPr="00A74276" w:rsidRDefault="00A74276" w:rsidP="00987495">
      <w:pPr>
        <w:pStyle w:val="Nidungvnbn"/>
        <w:numPr>
          <w:ilvl w:val="0"/>
          <w:numId w:val="9"/>
        </w:numPr>
      </w:pPr>
      <w:r w:rsidRPr="00A74276">
        <w:t>Input size:</w:t>
      </w:r>
    </w:p>
    <w:p w14:paraId="1B17AE47" w14:textId="24E83B6E" w:rsidR="00A74276" w:rsidRPr="00A74276" w:rsidRDefault="00000000" w:rsidP="00CB03FF">
      <w:pPr>
        <w:pStyle w:val="Nidungvnbn"/>
        <w:ind w:left="720" w:firstLine="0"/>
      </w:pP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A74276">
        <w:rPr>
          <w:rFonts w:eastAsiaTheme="minorEastAsia"/>
        </w:rPr>
        <w:t xml:space="preserve">, </w:t>
      </w:r>
      <w:r w:rsidR="00A74276">
        <w:t>với</w:t>
      </w:r>
      <w:r w:rsidR="00A74276" w:rsidRPr="00A74276">
        <w:t xml:space="preserve">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A74276" w:rsidRPr="00A74276">
        <w:t xml:space="preserve"> là kích thước của tham số WPFI, </w:t>
      </w:r>
      <m:oMath>
        <m:r>
          <w:rPr>
            <w:rFonts w:ascii="Cambria Math" w:hAnsi="Cambria Math"/>
          </w:rPr>
          <m:t>k</m:t>
        </m:r>
      </m:oMath>
      <w:r w:rsidR="00A74276" w:rsidRPr="00A74276">
        <w:t xml:space="preserve"> là kích thức của tất cả size-k-itemset có trong WPFI.</w:t>
      </w:r>
    </w:p>
    <w:p w14:paraId="7685871F" w14:textId="77777777" w:rsidR="00A74276" w:rsidRPr="00A74276" w:rsidRDefault="00A74276" w:rsidP="00987495">
      <w:pPr>
        <w:pStyle w:val="Nidungvnbn"/>
        <w:numPr>
          <w:ilvl w:val="0"/>
          <w:numId w:val="10"/>
        </w:numPr>
      </w:pPr>
      <w:r w:rsidRPr="00A74276">
        <w:t>Basic operation:</w:t>
      </w:r>
    </w:p>
    <w:p w14:paraId="7B9DAC57" w14:textId="69D61A1F" w:rsidR="00A74276" w:rsidRPr="00A74276" w:rsidRDefault="00A74276" w:rsidP="00E7529D">
      <w:pPr>
        <w:pStyle w:val="Nidungvnbn"/>
      </w:pPr>
      <w:r w:rsidRPr="00A74276">
        <w:t>Dòng số</w:t>
      </w:r>
      <w:r w:rsidR="001F27EF">
        <w:t xml:space="preserve"> 123 và 124</w:t>
      </w:r>
      <w:r w:rsidRPr="00A74276">
        <w:t>.</w:t>
      </w:r>
    </w:p>
    <w:p w14:paraId="6AE97E03" w14:textId="77777777" w:rsidR="00A74276" w:rsidRPr="00A74276" w:rsidRDefault="00A74276" w:rsidP="00987495">
      <w:pPr>
        <w:pStyle w:val="Nidungvnbn"/>
        <w:numPr>
          <w:ilvl w:val="0"/>
          <w:numId w:val="11"/>
        </w:numPr>
      </w:pPr>
      <w:r w:rsidRPr="00A74276">
        <w:t>Worst case:</w:t>
      </w:r>
    </w:p>
    <w:p w14:paraId="1A943566" w14:textId="77777777" w:rsidR="00A74276" w:rsidRPr="00A74276" w:rsidRDefault="00A74276" w:rsidP="00E7529D">
      <w:pPr>
        <w:pStyle w:val="Nidungvnbn"/>
        <w:ind w:left="720" w:firstLine="0"/>
      </w:pPr>
      <w:r w:rsidRPr="00A74276">
        <w:t>Không có worst case.</w:t>
      </w:r>
    </w:p>
    <w:p w14:paraId="42D14AB8" w14:textId="7AEF1637" w:rsidR="00A74276" w:rsidRPr="00A74276" w:rsidRDefault="00A74276" w:rsidP="00E7529D">
      <w:pPr>
        <w:pStyle w:val="Nidungvnbn"/>
        <w:ind w:left="720" w:firstLine="0"/>
      </w:pPr>
      <w:r w:rsidRPr="00A74276">
        <w:t xml:space="preserve">Do tận dụng phương thức </w:t>
      </w:r>
      <w:proofErr w:type="gramStart"/>
      <w:r w:rsidRPr="00A74276">
        <w:t>addAll</w:t>
      </w:r>
      <w:r w:rsidR="001539AA">
        <w:t>(</w:t>
      </w:r>
      <w:proofErr w:type="gramEnd"/>
      <w:r w:rsidR="001539AA">
        <w:t>)</w:t>
      </w:r>
      <w:r w:rsidRPr="00A74276">
        <w:t xml:space="preserve"> củ</w:t>
      </w:r>
      <w:r w:rsidR="00310794">
        <w:t xml:space="preserve">a </w:t>
      </w:r>
      <w:r w:rsidRPr="00A74276">
        <w:t xml:space="preserve">Set, có độ phức tạp là </w:t>
      </w:r>
      <m:oMath>
        <m:r>
          <m:rPr>
            <m:sty m:val="p"/>
          </m:rPr>
          <w:rPr>
            <w:rFonts w:ascii="Cambria Math" w:hAnsi="Cambria Math"/>
          </w:rPr>
          <m:t>Θ</m:t>
        </m:r>
        <m:d>
          <m:dPr>
            <m:ctrlPr>
              <w:rPr>
                <w:rFonts w:ascii="Cambria Math" w:hAnsi="Cambria Math"/>
                <w:i/>
              </w:rPr>
            </m:ctrlPr>
          </m:dPr>
          <m:e>
            <m:r>
              <w:rPr>
                <w:rFonts w:ascii="Cambria Math" w:hAnsi="Cambria Math"/>
              </w:rPr>
              <m:t>k</m:t>
            </m:r>
          </m:e>
        </m:d>
      </m:oMath>
      <w:r w:rsidRPr="00A74276">
        <w:t xml:space="preserve"> và duyệt qua tất cả các size-1-itemset, có độ phức tạp là </w:t>
      </w:r>
      <m:oMath>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oMath>
      <w:r w:rsidRPr="00A74276">
        <w:t xml:space="preserve">. Nên độ phức tạp của thuật toán </w:t>
      </w:r>
      <m:oMath>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*k)</m:t>
        </m:r>
      </m:oMath>
      <w:r w:rsidRPr="00A74276">
        <w:t>.</w:t>
      </w:r>
    </w:p>
    <w:p w14:paraId="1BD48CB5" w14:textId="43CA3004" w:rsidR="00E26F00" w:rsidRDefault="00E26F00" w:rsidP="00E26F00">
      <w:pPr>
        <w:pStyle w:val="Heading3"/>
      </w:pPr>
      <w:bookmarkStart w:id="39" w:name="_Toc154051163"/>
      <w:r w:rsidRPr="00E26F00">
        <w:t>Phương thức genSize1</w:t>
      </w:r>
      <w:proofErr w:type="gramStart"/>
      <w:r w:rsidRPr="00E26F00">
        <w:t>WPFI(</w:t>
      </w:r>
      <w:proofErr w:type="gramEnd"/>
      <w:r w:rsidRPr="00E26F00">
        <w:t>)</w:t>
      </w:r>
      <w:bookmarkEnd w:id="39"/>
    </w:p>
    <w:p w14:paraId="31304EAF" w14:textId="561E435C" w:rsidR="00E26F00" w:rsidRDefault="00966EDC" w:rsidP="00966EDC">
      <w:pPr>
        <w:pStyle w:val="Nidungvnbn"/>
        <w:keepNext/>
        <w:jc w:val="center"/>
      </w:pPr>
      <w:r w:rsidRPr="00966EDC">
        <w:rPr>
          <w:noProof/>
        </w:rPr>
        <w:drawing>
          <wp:inline distT="0" distB="0" distL="0" distR="0" wp14:anchorId="620B01FA" wp14:editId="1F2238CA">
            <wp:extent cx="3976981" cy="1863090"/>
            <wp:effectExtent l="19050" t="19050" r="24130" b="22860"/>
            <wp:docPr id="18847036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0367" name="Picture 1" descr="A screen shot of a computer code&#10;&#10;Description automatically generated"/>
                    <pic:cNvPicPr/>
                  </pic:nvPicPr>
                  <pic:blipFill>
                    <a:blip r:embed="rId20"/>
                    <a:stretch>
                      <a:fillRect/>
                    </a:stretch>
                  </pic:blipFill>
                  <pic:spPr>
                    <a:xfrm>
                      <a:off x="0" y="0"/>
                      <a:ext cx="3980964" cy="1864956"/>
                    </a:xfrm>
                    <a:prstGeom prst="rect">
                      <a:avLst/>
                    </a:prstGeom>
                    <a:ln>
                      <a:solidFill>
                        <a:schemeClr val="accent1"/>
                      </a:solidFill>
                    </a:ln>
                  </pic:spPr>
                </pic:pic>
              </a:graphicData>
            </a:graphic>
          </wp:inline>
        </w:drawing>
      </w:r>
    </w:p>
    <w:p w14:paraId="3EB514FA" w14:textId="153C542B" w:rsidR="00E26F00" w:rsidRDefault="00E26F00" w:rsidP="00E26F00">
      <w:pPr>
        <w:pStyle w:val="Caption"/>
        <w:rPr>
          <w:noProof/>
        </w:rPr>
      </w:pPr>
      <w:bookmarkStart w:id="40" w:name="_Toc153489607"/>
      <w:bookmarkStart w:id="41" w:name="_Toc154051187"/>
      <w:r>
        <w:t xml:space="preserve">Ảnh </w:t>
      </w:r>
      <w:fldSimple w:instr=" STYLEREF 1 \s ">
        <w:r w:rsidR="000C2F7A">
          <w:rPr>
            <w:noProof/>
          </w:rPr>
          <w:t>4</w:t>
        </w:r>
      </w:fldSimple>
      <w:r w:rsidR="000C2F7A">
        <w:t>.</w:t>
      </w:r>
      <w:fldSimple w:instr=" SEQ Ảnh \* ARABIC \s 1 ">
        <w:r w:rsidR="000C2F7A">
          <w:rPr>
            <w:noProof/>
          </w:rPr>
          <w:t>9</w:t>
        </w:r>
      </w:fldSimple>
      <w:r>
        <w:rPr>
          <w:noProof/>
        </w:rPr>
        <w:t>: Phần code phương thức genSize1WPFI()</w:t>
      </w:r>
      <w:bookmarkEnd w:id="40"/>
      <w:bookmarkEnd w:id="41"/>
    </w:p>
    <w:p w14:paraId="7793DE79" w14:textId="77777777" w:rsidR="00E26F00" w:rsidRPr="00E26F00" w:rsidRDefault="00E26F00" w:rsidP="00987495">
      <w:pPr>
        <w:pStyle w:val="Nidungvnbn"/>
        <w:numPr>
          <w:ilvl w:val="0"/>
          <w:numId w:val="12"/>
        </w:numPr>
        <w:ind w:left="720"/>
      </w:pPr>
      <w:r w:rsidRPr="00E26F00">
        <w:lastRenderedPageBreak/>
        <w:t>Mô tả đầu vào và chức năng phương thức:</w:t>
      </w:r>
    </w:p>
    <w:p w14:paraId="7ECAC010" w14:textId="56C953ED" w:rsidR="00E26F00" w:rsidRPr="00E26F00" w:rsidRDefault="00E26F00" w:rsidP="00E7529D">
      <w:pPr>
        <w:pStyle w:val="Nidungvnbn"/>
        <w:ind w:left="720" w:firstLine="0"/>
      </w:pPr>
      <w:r w:rsidRPr="00E26F00">
        <w:t xml:space="preserve">Phương thức này sử dụng thuộc tính </w:t>
      </w:r>
      <m:oMath>
        <m:r>
          <w:rPr>
            <w:rFonts w:ascii="Cambria Math" w:hAnsi="Cambria Math"/>
          </w:rPr>
          <m:t>I</m:t>
        </m:r>
      </m:oMath>
      <w:r w:rsidRPr="00E26F00">
        <w:t xml:space="preserve"> của class Apriori, là tập hợp các item có trong </w:t>
      </w:r>
      <m:oMath>
        <m:r>
          <w:rPr>
            <w:rFonts w:ascii="Cambria Math" w:hAnsi="Cambria Math"/>
          </w:rPr>
          <m:t>UD</m:t>
        </m:r>
      </m:oMath>
      <w:r w:rsidRPr="00E26F00">
        <w:t xml:space="preserve">. Phương thức này lấy biến WPFI1 gán cho thuộc tính </w:t>
      </w:r>
      <m:oMath>
        <m:r>
          <w:rPr>
            <w:rFonts w:ascii="Cambria Math" w:hAnsi="Cambria Math"/>
          </w:rPr>
          <m:t>WPFIK</m:t>
        </m:r>
      </m:oMath>
      <w:r w:rsidRPr="00E26F00">
        <w:t xml:space="preserve"> hay tập hợp các size-k-itemset hiện tại.</w:t>
      </w:r>
    </w:p>
    <w:p w14:paraId="43372C9C" w14:textId="77777777" w:rsidR="00E26F00" w:rsidRPr="00E26F00" w:rsidRDefault="00E26F00" w:rsidP="00987495">
      <w:pPr>
        <w:pStyle w:val="Nidungvnbn"/>
        <w:numPr>
          <w:ilvl w:val="0"/>
          <w:numId w:val="13"/>
        </w:numPr>
      </w:pPr>
      <w:r w:rsidRPr="00E26F00">
        <w:t>Input size:</w:t>
      </w:r>
    </w:p>
    <w:p w14:paraId="36B72DD2" w14:textId="4DB1F224" w:rsidR="00E26F00" w:rsidRPr="00E26F00" w:rsidRDefault="00E26F00" w:rsidP="00E7529D">
      <w:pPr>
        <w:pStyle w:val="Nidungvnbn"/>
      </w:pPr>
      <m:oMath>
        <m:r>
          <w:rPr>
            <w:rFonts w:ascii="Cambria Math" w:hAnsi="Cambria Math"/>
          </w:rPr>
          <m:t>L</m:t>
        </m:r>
      </m:oMath>
      <w:r w:rsidRPr="00E26F00">
        <w:t xml:space="preserve"> với </w:t>
      </w:r>
      <m:oMath>
        <m:r>
          <w:rPr>
            <w:rFonts w:ascii="Cambria Math" w:hAnsi="Cambria Math"/>
          </w:rPr>
          <m:t>L</m:t>
        </m:r>
      </m:oMath>
      <w:r w:rsidRPr="00E26F00">
        <w:t xml:space="preserve"> là kích thước của </w:t>
      </w:r>
      <m:oMath>
        <m:r>
          <w:rPr>
            <w:rFonts w:ascii="Cambria Math" w:hAnsi="Cambria Math"/>
          </w:rPr>
          <m:t>I.</m:t>
        </m:r>
      </m:oMath>
    </w:p>
    <w:p w14:paraId="2C65A044" w14:textId="77777777" w:rsidR="00E26F00" w:rsidRPr="00E26F00" w:rsidRDefault="00E26F00" w:rsidP="00987495">
      <w:pPr>
        <w:pStyle w:val="Nidungvnbn"/>
        <w:numPr>
          <w:ilvl w:val="0"/>
          <w:numId w:val="14"/>
        </w:numPr>
      </w:pPr>
      <w:r w:rsidRPr="00E26F00">
        <w:t>Basic operation:</w:t>
      </w:r>
    </w:p>
    <w:p w14:paraId="51C21569" w14:textId="10898132" w:rsidR="00E26F00" w:rsidRPr="00E26F00" w:rsidRDefault="00E26F00" w:rsidP="00E7529D">
      <w:pPr>
        <w:pStyle w:val="Nidungvnbn"/>
      </w:pPr>
      <w:r w:rsidRPr="00E26F00">
        <w:t>Dòng số</w:t>
      </w:r>
      <w:r w:rsidR="001F27EF">
        <w:t xml:space="preserve"> 218</w:t>
      </w:r>
      <w:r w:rsidRPr="00E26F00">
        <w:t>.</w:t>
      </w:r>
    </w:p>
    <w:p w14:paraId="1DBC4CA4" w14:textId="77777777" w:rsidR="00E26F00" w:rsidRPr="00E26F00" w:rsidRDefault="00E26F00" w:rsidP="00987495">
      <w:pPr>
        <w:pStyle w:val="Nidungvnbn"/>
        <w:numPr>
          <w:ilvl w:val="0"/>
          <w:numId w:val="15"/>
        </w:numPr>
      </w:pPr>
      <w:r w:rsidRPr="00E26F00">
        <w:t>Worst case:</w:t>
      </w:r>
    </w:p>
    <w:p w14:paraId="5BD4EDD8" w14:textId="57229A96" w:rsidR="00E26F00" w:rsidRPr="00E26F00" w:rsidRDefault="00E26F00" w:rsidP="00E7529D">
      <w:pPr>
        <w:pStyle w:val="Nidungvnbn"/>
      </w:pPr>
      <w:r w:rsidRPr="00E26F00">
        <w:t>Không có</w:t>
      </w:r>
      <w:r w:rsidR="00E7529D">
        <w:t xml:space="preserve"> w</w:t>
      </w:r>
      <w:r w:rsidR="001539AA">
        <w:t>or</w:t>
      </w:r>
      <w:r w:rsidR="00E7529D">
        <w:t>st case</w:t>
      </w:r>
      <w:r w:rsidRPr="00E26F00">
        <w:t>.</w:t>
      </w:r>
    </w:p>
    <w:p w14:paraId="6474E4C8" w14:textId="549A7E99" w:rsidR="00E26F00" w:rsidRPr="00E7529D" w:rsidRDefault="00E26F00" w:rsidP="00E7529D">
      <w:pPr>
        <w:pStyle w:val="Nidungvnbn"/>
        <w:ind w:left="720" w:firstLine="0"/>
        <w:rPr>
          <w:rFonts w:eastAsiaTheme="minorEastAsia"/>
        </w:rPr>
      </w:pPr>
      <w:r w:rsidRPr="00E26F00">
        <w:t xml:space="preserve">Do phương thức duyệt qua tất cả các item có trong thuộc tính </w:t>
      </w:r>
      <m:oMath>
        <m:r>
          <w:rPr>
            <w:rFonts w:ascii="Cambria Math" w:hAnsi="Cambria Math"/>
          </w:rPr>
          <m:t>I</m:t>
        </m:r>
      </m:oMath>
      <w:r w:rsidRPr="00E26F00">
        <w:t xml:space="preserve">, nên độ phức tạp là </w:t>
      </w:r>
      <m:oMath>
        <m:r>
          <m:rPr>
            <m:sty m:val="p"/>
          </m:rPr>
          <w:rPr>
            <w:rFonts w:ascii="Cambria Math" w:hAnsi="Cambria Math"/>
          </w:rPr>
          <m:t>Θ</m:t>
        </m:r>
        <m:d>
          <m:dPr>
            <m:ctrlPr>
              <w:rPr>
                <w:rFonts w:ascii="Cambria Math" w:hAnsi="Cambria Math"/>
                <w:i/>
              </w:rPr>
            </m:ctrlPr>
          </m:dPr>
          <m:e>
            <m:r>
              <w:rPr>
                <w:rFonts w:ascii="Cambria Math" w:hAnsi="Cambria Math"/>
              </w:rPr>
              <m:t>L</m:t>
            </m:r>
          </m:e>
        </m:d>
        <m:r>
          <w:rPr>
            <w:rFonts w:ascii="Cambria Math" w:hAnsi="Cambria Math"/>
          </w:rPr>
          <m:t>.</m:t>
        </m:r>
      </m:oMath>
    </w:p>
    <w:p w14:paraId="355DB6FA" w14:textId="5940CC5B" w:rsidR="00E26F00" w:rsidRDefault="00D606DC" w:rsidP="00D606DC">
      <w:pPr>
        <w:pStyle w:val="Heading3"/>
      </w:pPr>
      <w:bookmarkStart w:id="42" w:name="_Toc154051164"/>
      <w:r w:rsidRPr="00D606DC">
        <w:t xml:space="preserve">Phương thức </w:t>
      </w:r>
      <w:proofErr w:type="gramStart"/>
      <w:r w:rsidRPr="00D606DC">
        <w:t>scanFindKItemset(</w:t>
      </w:r>
      <w:proofErr w:type="gramEnd"/>
      <w:r w:rsidRPr="00D606DC">
        <w:t>)</w:t>
      </w:r>
      <w:bookmarkEnd w:id="42"/>
    </w:p>
    <w:p w14:paraId="0651DD57" w14:textId="7D9E9080" w:rsidR="00D606DC" w:rsidRDefault="00966EDC" w:rsidP="00966EDC">
      <w:pPr>
        <w:pStyle w:val="Nidungvnbn"/>
        <w:keepNext/>
        <w:jc w:val="center"/>
      </w:pPr>
      <w:r>
        <w:rPr>
          <w:noProof/>
        </w:rPr>
        <w:drawing>
          <wp:inline distT="0" distB="0" distL="0" distR="0" wp14:anchorId="4DE4BEF9" wp14:editId="518A5CBA">
            <wp:extent cx="5315585" cy="2609686"/>
            <wp:effectExtent l="19050" t="19050" r="18415" b="19685"/>
            <wp:docPr id="13541766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5514" cy="2614561"/>
                    </a:xfrm>
                    <a:prstGeom prst="rect">
                      <a:avLst/>
                    </a:prstGeom>
                    <a:noFill/>
                    <a:ln>
                      <a:solidFill>
                        <a:schemeClr val="accent1"/>
                      </a:solidFill>
                    </a:ln>
                  </pic:spPr>
                </pic:pic>
              </a:graphicData>
            </a:graphic>
          </wp:inline>
        </w:drawing>
      </w:r>
    </w:p>
    <w:p w14:paraId="01433B97" w14:textId="7A617CE4" w:rsidR="00E7529D" w:rsidRDefault="00D606DC" w:rsidP="00E7529D">
      <w:pPr>
        <w:pStyle w:val="Caption"/>
      </w:pPr>
      <w:bookmarkStart w:id="43" w:name="_Toc153489608"/>
      <w:bookmarkStart w:id="44" w:name="_Toc154051188"/>
      <w:r>
        <w:t xml:space="preserve">Ảnh </w:t>
      </w:r>
      <w:fldSimple w:instr=" STYLEREF 1 \s ">
        <w:r w:rsidR="000C2F7A">
          <w:rPr>
            <w:noProof/>
          </w:rPr>
          <w:t>4</w:t>
        </w:r>
      </w:fldSimple>
      <w:r w:rsidR="000C2F7A">
        <w:t>.</w:t>
      </w:r>
      <w:fldSimple w:instr=" SEQ Ảnh \* ARABIC \s 1 ">
        <w:r w:rsidR="000C2F7A">
          <w:rPr>
            <w:noProof/>
          </w:rPr>
          <w:t>10</w:t>
        </w:r>
      </w:fldSimple>
      <w:r>
        <w:t xml:space="preserve">: Phần code phương thức </w:t>
      </w:r>
      <w:proofErr w:type="gramStart"/>
      <w:r>
        <w:t>scanFindKItemset(</w:t>
      </w:r>
      <w:proofErr w:type="gramEnd"/>
      <w:r>
        <w:t>)</w:t>
      </w:r>
      <w:bookmarkEnd w:id="43"/>
      <w:bookmarkEnd w:id="44"/>
    </w:p>
    <w:p w14:paraId="6169C6D9" w14:textId="47221317" w:rsidR="00D606DC" w:rsidRPr="00D606DC" w:rsidRDefault="00D606DC" w:rsidP="00987495">
      <w:pPr>
        <w:pStyle w:val="Caption"/>
        <w:numPr>
          <w:ilvl w:val="0"/>
          <w:numId w:val="15"/>
        </w:numPr>
        <w:jc w:val="left"/>
      </w:pPr>
      <w:r w:rsidRPr="00D606DC">
        <w:t>Mô tả đầu vào và chức năng của phương thức:</w:t>
      </w:r>
    </w:p>
    <w:p w14:paraId="31FE579D" w14:textId="68ACD04E" w:rsidR="00D606DC" w:rsidRPr="00D606DC" w:rsidRDefault="00D606DC" w:rsidP="00E7529D">
      <w:pPr>
        <w:pStyle w:val="Nidungvnbn"/>
        <w:ind w:left="720" w:firstLine="0"/>
      </w:pPr>
      <w:r w:rsidRPr="00D606DC">
        <w:t xml:space="preserve">Đầu vào của phương thức này là tận dụng thuộc tính </w:t>
      </w:r>
      <w:r w:rsidR="00732C6A" w:rsidRPr="00732C6A">
        <w:rPr>
          <w:rFonts w:eastAsiaTheme="minorEastAsia"/>
        </w:rPr>
        <w:t>msup</w:t>
      </w:r>
      <w:r w:rsidRPr="00732C6A">
        <w:rPr>
          <w:rFonts w:eastAsiaTheme="minorEastAsia"/>
        </w:rPr>
        <w:t xml:space="preserve">, </w:t>
      </w:r>
      <w:r w:rsidR="00732C6A" w:rsidRPr="00732C6A">
        <w:rPr>
          <w:rFonts w:eastAsiaTheme="minorEastAsia"/>
        </w:rPr>
        <w:t>t</w:t>
      </w:r>
      <w:r w:rsidRPr="00732C6A">
        <w:rPr>
          <w:rFonts w:eastAsiaTheme="minorEastAsia"/>
        </w:rPr>
        <w:t>,</w:t>
      </w:r>
      <w:r w:rsidRPr="00D606DC">
        <w:t xml:space="preserve"> và</w:t>
      </w:r>
      <w:r w:rsidRPr="00732C6A">
        <w:rPr>
          <w:rFonts w:eastAsiaTheme="minorEastAsia"/>
        </w:rPr>
        <w:t xml:space="preserve"> </w:t>
      </w:r>
      <w:r w:rsidR="00732C6A" w:rsidRPr="00732C6A">
        <w:rPr>
          <w:rFonts w:eastAsiaTheme="minorEastAsia"/>
        </w:rPr>
        <w:t>WPFIK</w:t>
      </w:r>
      <w:r w:rsidRPr="00D606DC">
        <w:t xml:space="preserve"> hay tập hợp các size-k-itemset hiện tại có trong instance Apriori.</w:t>
      </w:r>
    </w:p>
    <w:p w14:paraId="0573E147" w14:textId="34558E88" w:rsidR="00D606DC" w:rsidRPr="00D606DC" w:rsidRDefault="00D606DC" w:rsidP="00E7529D">
      <w:pPr>
        <w:pStyle w:val="Nidungvnbn"/>
        <w:ind w:left="720" w:firstLine="0"/>
      </w:pPr>
      <w:r w:rsidRPr="00D606DC">
        <w:lastRenderedPageBreak/>
        <w:t xml:space="preserve">Phương thức này sẽ duyệt hết các wPFI trong WPFIK, nếu wPFI thỏa điều kiện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Sup</m:t>
                </m:r>
                <m:d>
                  <m:dPr>
                    <m:ctrlPr>
                      <w:rPr>
                        <w:rFonts w:ascii="Cambria Math" w:hAnsi="Cambria Math"/>
                        <w:i/>
                      </w:rPr>
                    </m:ctrlPr>
                  </m:dPr>
                  <m:e>
                    <m:r>
                      <w:rPr>
                        <w:rFonts w:ascii="Cambria Math" w:hAnsi="Cambria Math"/>
                      </w:rPr>
                      <m:t>X</m:t>
                    </m:r>
                  </m:e>
                </m:d>
                <m:r>
                  <w:rPr>
                    <w:rFonts w:ascii="Cambria Math" w:hAnsi="Cambria Math"/>
                  </w:rPr>
                  <m:t>≥msup</m:t>
                </m:r>
              </m:e>
            </m:d>
          </m:e>
        </m:func>
        <m:r>
          <w:rPr>
            <w:rFonts w:ascii="Cambria Math" w:hAnsi="Cambria Math"/>
          </w:rPr>
          <m:t>≥t</m:t>
        </m:r>
      </m:oMath>
      <w:r w:rsidRPr="00D606DC">
        <w:t xml:space="preserve"> thì sẽ thêm vào realWPFI. Đồng thời thêm các mean của wPFI thỏa điều kiện và</w:t>
      </w:r>
      <w:r w:rsidR="00E7529D">
        <w:t>o</w:t>
      </w:r>
      <w:r w:rsidRPr="00D606DC">
        <w:t xml:space="preserve"> UWPFI. Và cuối cùng là đặt lại </w:t>
      </w:r>
      <w:r w:rsidR="00E7529D" w:rsidRPr="00E7529D">
        <w:rPr>
          <w:rFonts w:eastAsiaTheme="minorEastAsia"/>
        </w:rPr>
        <w:t>WPFIK</w:t>
      </w:r>
      <w:r w:rsidRPr="00D606DC">
        <w:t xml:space="preserve"> là realWPFI, đồng thời gán giá trị mới cho thuộc tính UWPFIK.</w:t>
      </w:r>
    </w:p>
    <w:p w14:paraId="49961FF5" w14:textId="77777777" w:rsidR="00D606DC" w:rsidRPr="00D606DC" w:rsidRDefault="00D606DC" w:rsidP="00987495">
      <w:pPr>
        <w:pStyle w:val="Nidungvnbn"/>
        <w:numPr>
          <w:ilvl w:val="0"/>
          <w:numId w:val="15"/>
        </w:numPr>
      </w:pPr>
      <w:r w:rsidRPr="00D606DC">
        <w:t>Input size:</w:t>
      </w:r>
    </w:p>
    <w:p w14:paraId="2B0D8B04" w14:textId="0528FDF3" w:rsidR="00D606DC" w:rsidRDefault="00D606DC" w:rsidP="00E7529D">
      <w:pPr>
        <w:pStyle w:val="Nidungvnbn"/>
        <w:ind w:left="720" w:firstLine="0"/>
      </w:pPr>
      <w:r w:rsidRPr="00D606DC">
        <w:t xml:space="preserve">Có thể xem input của phương thức này là các thuộc tính </w:t>
      </w:r>
      <w:r w:rsidR="00E7529D" w:rsidRPr="00E7529D">
        <w:rPr>
          <w:rFonts w:eastAsiaTheme="minorEastAsia"/>
        </w:rPr>
        <w:t>msup, t,</w:t>
      </w:r>
      <m:oMath>
        <m:r>
          <w:rPr>
            <w:rFonts w:ascii="Cambria Math" w:hAnsi="Cambria Math"/>
          </w:rPr>
          <m:t xml:space="preserve"> </m:t>
        </m:r>
      </m:oMath>
      <w:r w:rsidRPr="00D606DC">
        <w:t xml:space="preserve">và </w:t>
      </w:r>
      <w:r w:rsidR="00E7529D" w:rsidRPr="00E7529D">
        <w:rPr>
          <w:rFonts w:eastAsiaTheme="minorEastAsia"/>
        </w:rPr>
        <w:t>WPFIK</w:t>
      </w:r>
      <w:r w:rsidRPr="00D606DC">
        <w:t>.</w:t>
      </w:r>
      <w:r>
        <w:t xml:space="preserve"> </w:t>
      </w:r>
    </w:p>
    <w:p w14:paraId="1504EEFF" w14:textId="566FAC81" w:rsidR="00D606DC" w:rsidRPr="00D606DC" w:rsidRDefault="00D606DC" w:rsidP="00E7529D">
      <w:pPr>
        <w:pStyle w:val="Nidungvnbn"/>
      </w:pPr>
      <w:r w:rsidRPr="00D606DC">
        <w:t xml:space="preserve">Trong đó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D606DC">
        <w:t xml:space="preserve"> là kích thước của </w:t>
      </w:r>
      <w:r w:rsidR="00E7529D" w:rsidRPr="00E7529D">
        <w:rPr>
          <w:rFonts w:eastAsiaTheme="minorEastAsia"/>
        </w:rPr>
        <w:t>WPFIK</w:t>
      </w:r>
      <m:oMath>
        <m:r>
          <w:rPr>
            <w:rFonts w:ascii="Cambria Math" w:hAnsi="Cambria Math"/>
          </w:rPr>
          <m:t>.</m:t>
        </m:r>
      </m:oMath>
    </w:p>
    <w:p w14:paraId="79516894" w14:textId="77777777" w:rsidR="00D606DC" w:rsidRPr="00D606DC" w:rsidRDefault="00D606DC" w:rsidP="00987495">
      <w:pPr>
        <w:pStyle w:val="Nidungvnbn"/>
        <w:numPr>
          <w:ilvl w:val="0"/>
          <w:numId w:val="16"/>
        </w:numPr>
      </w:pPr>
      <w:r w:rsidRPr="00D606DC">
        <w:t>Basic operation:</w:t>
      </w:r>
    </w:p>
    <w:p w14:paraId="4325DB98" w14:textId="23969D5F" w:rsidR="00D606DC" w:rsidRPr="00D606DC" w:rsidRDefault="001F27EF" w:rsidP="00E7529D">
      <w:pPr>
        <w:pStyle w:val="Nidungvnbn"/>
      </w:pPr>
      <w:r>
        <w:t>Dòng 243, 244 và 245</w:t>
      </w:r>
      <w:r w:rsidR="00D606DC" w:rsidRPr="00D606DC">
        <w:t>.</w:t>
      </w:r>
    </w:p>
    <w:p w14:paraId="1E662A5E" w14:textId="77777777" w:rsidR="00D606DC" w:rsidRPr="00D606DC" w:rsidRDefault="00D606DC" w:rsidP="00987495">
      <w:pPr>
        <w:pStyle w:val="Nidungvnbn"/>
        <w:numPr>
          <w:ilvl w:val="0"/>
          <w:numId w:val="16"/>
        </w:numPr>
      </w:pPr>
      <w:r w:rsidRPr="00D606DC">
        <w:t>Worst case:</w:t>
      </w:r>
    </w:p>
    <w:p w14:paraId="50740AF3" w14:textId="77777777" w:rsidR="00D606DC" w:rsidRPr="00D606DC" w:rsidRDefault="00D606DC" w:rsidP="00E7529D">
      <w:pPr>
        <w:pStyle w:val="Nidungvnbn"/>
        <w:ind w:left="720" w:firstLine="0"/>
      </w:pPr>
      <w:r w:rsidRPr="00D606DC">
        <w:t xml:space="preserve">Phụ thuộc vào phương thức </w:t>
      </w:r>
      <w:proofErr w:type="gramStart"/>
      <w:r w:rsidRPr="00D606DC">
        <w:t>probXInUD(</w:t>
      </w:r>
      <w:proofErr w:type="gramEnd"/>
      <w:r w:rsidRPr="00D606DC">
        <w:t>).</w:t>
      </w:r>
    </w:p>
    <w:p w14:paraId="0ED4EBF7" w14:textId="51EB7E7E" w:rsidR="00D606DC" w:rsidRPr="00D606DC" w:rsidRDefault="00D606DC" w:rsidP="00E7529D">
      <w:pPr>
        <w:pStyle w:val="Nidungvnbn"/>
        <w:ind w:left="720" w:firstLine="0"/>
      </w:pPr>
      <w:r w:rsidRPr="00D606DC">
        <w:t xml:space="preserve">Vòng lặp sẽ lặp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D606DC">
        <w:t xml:space="preserve"> lần do phải duyệt hết các wPFI trong </w:t>
      </w:r>
      <m:oMath>
        <m:r>
          <w:rPr>
            <w:rFonts w:ascii="Cambria Math" w:hAnsi="Cambria Math"/>
          </w:rPr>
          <m:t>WPFIK</m:t>
        </m:r>
      </m:oMath>
      <w:r w:rsidRPr="00D606DC">
        <w:t xml:space="preserve"> vì thế độ phức tạp là </w:t>
      </w:r>
      <m:oMath>
        <m:r>
          <m:rPr>
            <m:sty m:val="p"/>
          </m:rP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m:t>
        </m:r>
      </m:oMath>
    </w:p>
    <w:p w14:paraId="196D147C" w14:textId="0FB07245" w:rsidR="00D606DC" w:rsidRPr="00D606DC" w:rsidRDefault="00D606DC" w:rsidP="00E7529D">
      <w:pPr>
        <w:pStyle w:val="Nidungvnbn"/>
        <w:ind w:left="720" w:firstLine="0"/>
      </w:pPr>
      <w:r w:rsidRPr="00D606DC">
        <w:t xml:space="preserve">Phương thức </w:t>
      </w:r>
      <w:proofErr w:type="gramStart"/>
      <w:r w:rsidRPr="00D606DC">
        <w:t>getWeight(</w:t>
      </w:r>
      <w:proofErr w:type="gramEnd"/>
      <w:r w:rsidRPr="00D606DC">
        <w:t xml:space="preserve">) có độ phức tạp là </w:t>
      </w:r>
      <m:oMath>
        <m:r>
          <m:rPr>
            <m:sty m:val="p"/>
          </m:rPr>
          <w:rPr>
            <w:rFonts w:ascii="Cambria Math" w:hAnsi="Cambria Math"/>
          </w:rPr>
          <m:t>Θ</m:t>
        </m:r>
        <m:d>
          <m:dPr>
            <m:ctrlPr>
              <w:rPr>
                <w:rFonts w:ascii="Cambria Math" w:hAnsi="Cambria Math"/>
                <w:i/>
              </w:rPr>
            </m:ctrlPr>
          </m:dPr>
          <m:e>
            <m:r>
              <w:rPr>
                <w:rFonts w:ascii="Cambria Math" w:hAnsi="Cambria Math"/>
              </w:rPr>
              <m:t>k</m:t>
            </m:r>
          </m:e>
        </m:d>
      </m:oMath>
      <w:r w:rsidRPr="00D606DC">
        <w:t xml:space="preserve">, với </w:t>
      </w:r>
      <m:oMath>
        <m:r>
          <w:rPr>
            <w:rFonts w:ascii="Cambria Math" w:hAnsi="Cambria Math"/>
          </w:rPr>
          <m:t>k</m:t>
        </m:r>
      </m:oMath>
      <w:r w:rsidRPr="00D606DC">
        <w:t xml:space="preserve"> là kích thước của các wPFI trong </w:t>
      </w:r>
      <m:oMath>
        <m:r>
          <w:rPr>
            <w:rFonts w:ascii="Cambria Math" w:hAnsi="Cambria Math"/>
          </w:rPr>
          <m:t>WPFIK</m:t>
        </m:r>
      </m:oMath>
      <w:r w:rsidRPr="00D606DC">
        <w:t>.</w:t>
      </w:r>
    </w:p>
    <w:p w14:paraId="08B7A3E7" w14:textId="7A10E733" w:rsidR="00D606DC" w:rsidRPr="00D606DC" w:rsidRDefault="00D606DC" w:rsidP="00E7529D">
      <w:pPr>
        <w:pStyle w:val="Nidungvnbn"/>
        <w:ind w:left="720" w:firstLine="0"/>
      </w:pPr>
      <w:r w:rsidRPr="00D606DC">
        <w:t xml:space="preserve">Phương thức </w:t>
      </w:r>
      <w:proofErr w:type="gramStart"/>
      <w:r w:rsidRPr="00D606DC">
        <w:t>proXInUD(</w:t>
      </w:r>
      <w:proofErr w:type="gramEnd"/>
      <w:r w:rsidRPr="00D606DC">
        <w:t xml:space="preserve">) có độ phức tạp của worst case là </w:t>
      </w:r>
      <m:oMath>
        <m:r>
          <m:rPr>
            <m:sty m:val="p"/>
          </m:rPr>
          <w:rPr>
            <w:rFonts w:ascii="Cambria Math" w:hAnsi="Cambria Math"/>
          </w:rPr>
          <m:t>Θ</m:t>
        </m:r>
        <m:d>
          <m:dPr>
            <m:ctrlPr>
              <w:rPr>
                <w:rFonts w:ascii="Cambria Math" w:hAnsi="Cambria Math"/>
                <w:i/>
              </w:rPr>
            </m:ctrlPr>
          </m:dPr>
          <m:e>
            <m:r>
              <w:rPr>
                <w:rFonts w:ascii="Cambria Math" w:hAnsi="Cambria Math"/>
              </w:rPr>
              <m:t>n*msup</m:t>
            </m:r>
          </m:e>
        </m:d>
      </m:oMath>
      <w:r w:rsidRPr="00D606DC">
        <w:t>.</w:t>
      </w:r>
    </w:p>
    <w:p w14:paraId="2A4B6691" w14:textId="5E5CF16B" w:rsidR="00D606DC" w:rsidRPr="00732C6A" w:rsidRDefault="00D606DC" w:rsidP="00DA17C1">
      <w:pPr>
        <w:pStyle w:val="Nidungvnbn"/>
        <w:ind w:left="720" w:firstLine="0"/>
      </w:pPr>
      <w:r w:rsidRPr="00D606DC">
        <w:t xml:space="preserve">Tóm lại, phương thức này có độ phức tạp là </w:t>
      </w:r>
      <m:oMath>
        <m:r>
          <m:rPr>
            <m:sty m:val="p"/>
          </m:rP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m:t>
        </m:r>
        <m:d>
          <m:dPr>
            <m:ctrlPr>
              <w:rPr>
                <w:rFonts w:ascii="Cambria Math" w:hAnsi="Cambria Math"/>
                <w:i/>
              </w:rPr>
            </m:ctrlPr>
          </m:dPr>
          <m:e>
            <m:r>
              <m:rPr>
                <m:sty m:val="p"/>
              </m:rPr>
              <w:rPr>
                <w:rFonts w:ascii="Cambria Math" w:hAnsi="Cambria Math"/>
              </w:rPr>
              <m:t>Θ</m:t>
            </m:r>
            <m:d>
              <m:dPr>
                <m:ctrlPr>
                  <w:rPr>
                    <w:rFonts w:ascii="Cambria Math" w:hAnsi="Cambria Math"/>
                    <w:i/>
                  </w:rPr>
                </m:ctrlPr>
              </m:dPr>
              <m:e>
                <m:r>
                  <w:rPr>
                    <w:rFonts w:ascii="Cambria Math" w:hAnsi="Cambria Math"/>
                  </w:rPr>
                  <m:t>k</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n*msup</m:t>
                </m:r>
              </m:e>
            </m:d>
          </m:e>
        </m:d>
        <m:r>
          <w:rPr>
            <w:rFonts w:ascii="Cambria Math" w:hAnsi="Cambria Math"/>
          </w:rPr>
          <m:t>≈</m:t>
        </m:r>
        <m:r>
          <m:rPr>
            <m:sty m:val="p"/>
          </m:rP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*k+</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*n*msup</m:t>
            </m:r>
          </m:e>
        </m:d>
        <m:r>
          <w:rPr>
            <w:rFonts w:ascii="Cambria Math" w:hAnsi="Cambria Math"/>
          </w:rPr>
          <m:t xml:space="preserve"> ≈</m:t>
        </m:r>
        <m:r>
          <m:rPr>
            <m:sty m:val="p"/>
          </m:rPr>
          <w:rPr>
            <w:rFonts w:ascii="Cambria Math" w:hAnsi="Cambria Math"/>
          </w:rPr>
          <m:t>Θ</m:t>
        </m:r>
        <m:r>
          <w:rPr>
            <w:rFonts w:ascii="Cambria Math" w:hAnsi="Cambria Math"/>
          </w:rPr>
          <m:t>(n*msup)</m:t>
        </m:r>
      </m:oMath>
      <w:r w:rsidRPr="00D606DC">
        <w:t xml:space="preserve"> (nếu như</w:t>
      </w:r>
      <w:r w:rsidR="001539AA">
        <w:t xml:space="preserve"> xem</w:t>
      </w:r>
      <w:r w:rsidRPr="00D606DC">
        <w:t xml:space="preserve"> </w:t>
      </w:r>
      <m:oMath>
        <m:r>
          <w:rPr>
            <w:rFonts w:ascii="Cambria Math" w:hAnsi="Cambria Math"/>
          </w:rPr>
          <m:t>n</m:t>
        </m:r>
      </m:oMath>
      <w:r w:rsidRPr="00D606DC">
        <w:t xml:space="preserve"> và </w:t>
      </w:r>
      <m:oMath>
        <m:r>
          <w:rPr>
            <w:rFonts w:ascii="Cambria Math" w:hAnsi="Cambria Math"/>
          </w:rPr>
          <m:t>msup</m:t>
        </m:r>
      </m:oMath>
      <w:r w:rsidRPr="00D606DC">
        <w:t xml:space="preserve"> lớn hơn nhiều so với các số còn lại)</w:t>
      </w:r>
      <w:r>
        <w:t>.</w:t>
      </w:r>
    </w:p>
    <w:p w14:paraId="1B495ED4" w14:textId="43D87784" w:rsidR="00D606DC" w:rsidRDefault="00D606DC" w:rsidP="00D606DC">
      <w:pPr>
        <w:pStyle w:val="Heading3"/>
      </w:pPr>
      <w:bookmarkStart w:id="45" w:name="_Toc154051165"/>
      <w:r w:rsidRPr="00D606DC">
        <w:t xml:space="preserve">Phương thức </w:t>
      </w:r>
      <w:bookmarkStart w:id="46" w:name="_Hlk153646524"/>
      <w:proofErr w:type="gramStart"/>
      <w:r w:rsidRPr="00D606DC">
        <w:t>genWPFIApriori(</w:t>
      </w:r>
      <w:proofErr w:type="gramEnd"/>
      <w:r w:rsidRPr="00D606DC">
        <w:t>)</w:t>
      </w:r>
      <w:bookmarkEnd w:id="45"/>
      <w:bookmarkEnd w:id="46"/>
    </w:p>
    <w:p w14:paraId="56901907" w14:textId="77777777" w:rsidR="00732C6A" w:rsidRDefault="00732C6A" w:rsidP="00732C6A">
      <w:pPr>
        <w:pStyle w:val="Nidungvnbn"/>
        <w:keepNext/>
      </w:pPr>
      <w:r w:rsidRPr="00732C6A">
        <w:rPr>
          <w:noProof/>
          <w:lang w:eastAsia="ja-JP"/>
        </w:rPr>
        <w:lastRenderedPageBreak/>
        <w:drawing>
          <wp:inline distT="0" distB="0" distL="0" distR="0" wp14:anchorId="7DC46052" wp14:editId="07BB2693">
            <wp:extent cx="5298563" cy="3912870"/>
            <wp:effectExtent l="19050" t="19050" r="16510" b="11430"/>
            <wp:docPr id="61711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111004" name=""/>
                    <pic:cNvPicPr/>
                  </pic:nvPicPr>
                  <pic:blipFill>
                    <a:blip r:embed="rId22"/>
                    <a:stretch>
                      <a:fillRect/>
                    </a:stretch>
                  </pic:blipFill>
                  <pic:spPr>
                    <a:xfrm>
                      <a:off x="0" y="0"/>
                      <a:ext cx="5352214" cy="3952490"/>
                    </a:xfrm>
                    <a:prstGeom prst="rect">
                      <a:avLst/>
                    </a:prstGeom>
                    <a:ln>
                      <a:solidFill>
                        <a:schemeClr val="accent1"/>
                      </a:solidFill>
                    </a:ln>
                  </pic:spPr>
                </pic:pic>
              </a:graphicData>
            </a:graphic>
          </wp:inline>
        </w:drawing>
      </w:r>
    </w:p>
    <w:p w14:paraId="4710E39B" w14:textId="557802DE" w:rsidR="00732C6A" w:rsidRPr="00732C6A" w:rsidRDefault="00732C6A" w:rsidP="00732C6A">
      <w:pPr>
        <w:pStyle w:val="Caption"/>
      </w:pPr>
      <w:bookmarkStart w:id="47" w:name="_Toc154051189"/>
      <w:r>
        <w:t xml:space="preserve">Ảnh </w:t>
      </w:r>
      <w:fldSimple w:instr=" STYLEREF 1 \s ">
        <w:r w:rsidR="000C2F7A">
          <w:rPr>
            <w:noProof/>
          </w:rPr>
          <w:t>4</w:t>
        </w:r>
      </w:fldSimple>
      <w:r w:rsidR="000C2F7A">
        <w:t>.</w:t>
      </w:r>
      <w:fldSimple w:instr=" SEQ Ảnh \* ARABIC \s 1 ">
        <w:r w:rsidR="000C2F7A">
          <w:rPr>
            <w:noProof/>
          </w:rPr>
          <w:t>11</w:t>
        </w:r>
      </w:fldSimple>
      <w:r>
        <w:rPr>
          <w:noProof/>
        </w:rPr>
        <w:t xml:space="preserve">: Mã giả cho phương thức </w:t>
      </w:r>
      <w:r w:rsidRPr="00732C6A">
        <w:rPr>
          <w:noProof/>
        </w:rPr>
        <w:t>genWPFIApriori()</w:t>
      </w:r>
      <w:bookmarkEnd w:id="47"/>
    </w:p>
    <w:p w14:paraId="5134FBED" w14:textId="5DF44444" w:rsidR="00D606DC" w:rsidRDefault="00966EDC" w:rsidP="00966EDC">
      <w:pPr>
        <w:pStyle w:val="Nidungvnbn"/>
        <w:keepNext/>
        <w:jc w:val="center"/>
      </w:pPr>
      <w:r w:rsidRPr="00966EDC">
        <w:rPr>
          <w:noProof/>
        </w:rPr>
        <w:lastRenderedPageBreak/>
        <w:drawing>
          <wp:inline distT="0" distB="0" distL="0" distR="0" wp14:anchorId="7EEBCC40" wp14:editId="2EB09CFC">
            <wp:extent cx="5154891" cy="4507230"/>
            <wp:effectExtent l="19050" t="19050" r="27305" b="26670"/>
            <wp:docPr id="2600556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55635" name="Picture 1" descr="A screenshot of a computer program&#10;&#10;Description automatically generated"/>
                    <pic:cNvPicPr/>
                  </pic:nvPicPr>
                  <pic:blipFill>
                    <a:blip r:embed="rId23"/>
                    <a:stretch>
                      <a:fillRect/>
                    </a:stretch>
                  </pic:blipFill>
                  <pic:spPr>
                    <a:xfrm>
                      <a:off x="0" y="0"/>
                      <a:ext cx="5156861" cy="4508953"/>
                    </a:xfrm>
                    <a:prstGeom prst="rect">
                      <a:avLst/>
                    </a:prstGeom>
                    <a:ln>
                      <a:solidFill>
                        <a:schemeClr val="accent1"/>
                      </a:solidFill>
                    </a:ln>
                  </pic:spPr>
                </pic:pic>
              </a:graphicData>
            </a:graphic>
          </wp:inline>
        </w:drawing>
      </w:r>
    </w:p>
    <w:p w14:paraId="594E16EA" w14:textId="5D3952A2" w:rsidR="00D606DC" w:rsidRDefault="00D606DC" w:rsidP="00D606DC">
      <w:pPr>
        <w:pStyle w:val="Caption"/>
        <w:rPr>
          <w:noProof/>
        </w:rPr>
      </w:pPr>
      <w:bookmarkStart w:id="48" w:name="_Toc153489609"/>
      <w:bookmarkStart w:id="49" w:name="_Toc154051190"/>
      <w:r>
        <w:t xml:space="preserve">Ảnh </w:t>
      </w:r>
      <w:fldSimple w:instr=" STYLEREF 1 \s ">
        <w:r w:rsidR="000C2F7A">
          <w:rPr>
            <w:noProof/>
          </w:rPr>
          <w:t>4</w:t>
        </w:r>
      </w:fldSimple>
      <w:r w:rsidR="000C2F7A">
        <w:t>.</w:t>
      </w:r>
      <w:fldSimple w:instr=" SEQ Ảnh \* ARABIC \s 1 ">
        <w:r w:rsidR="000C2F7A">
          <w:rPr>
            <w:noProof/>
          </w:rPr>
          <w:t>12</w:t>
        </w:r>
      </w:fldSimple>
      <w:r>
        <w:rPr>
          <w:noProof/>
        </w:rPr>
        <w:t>: Phần code đầu của phương thúc genWPFIAPriori()</w:t>
      </w:r>
      <w:bookmarkEnd w:id="48"/>
      <w:bookmarkEnd w:id="49"/>
    </w:p>
    <w:p w14:paraId="5D539CFB" w14:textId="77777777" w:rsidR="00D606DC" w:rsidRPr="00D606DC" w:rsidRDefault="00D606DC" w:rsidP="00D606DC">
      <w:pPr>
        <w:pStyle w:val="Nidungvnbn"/>
      </w:pPr>
    </w:p>
    <w:p w14:paraId="445B3E4A" w14:textId="498A149E" w:rsidR="00D606DC" w:rsidRDefault="00966EDC" w:rsidP="00966EDC">
      <w:pPr>
        <w:pStyle w:val="Nidungvnbn"/>
        <w:keepNext/>
        <w:jc w:val="center"/>
      </w:pPr>
      <w:r w:rsidRPr="00966EDC">
        <w:rPr>
          <w:noProof/>
        </w:rPr>
        <w:lastRenderedPageBreak/>
        <w:drawing>
          <wp:inline distT="0" distB="0" distL="0" distR="0" wp14:anchorId="5145C22C" wp14:editId="3134F7E1">
            <wp:extent cx="5395815" cy="4377690"/>
            <wp:effectExtent l="19050" t="19050" r="14605" b="22860"/>
            <wp:docPr id="8824963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96333" name="Picture 1" descr="A screenshot of a computer program&#10;&#10;Description automatically generated"/>
                    <pic:cNvPicPr/>
                  </pic:nvPicPr>
                  <pic:blipFill>
                    <a:blip r:embed="rId24"/>
                    <a:stretch>
                      <a:fillRect/>
                    </a:stretch>
                  </pic:blipFill>
                  <pic:spPr>
                    <a:xfrm>
                      <a:off x="0" y="0"/>
                      <a:ext cx="5397089" cy="4378724"/>
                    </a:xfrm>
                    <a:prstGeom prst="rect">
                      <a:avLst/>
                    </a:prstGeom>
                    <a:ln>
                      <a:solidFill>
                        <a:schemeClr val="accent1"/>
                      </a:solidFill>
                    </a:ln>
                  </pic:spPr>
                </pic:pic>
              </a:graphicData>
            </a:graphic>
          </wp:inline>
        </w:drawing>
      </w:r>
    </w:p>
    <w:p w14:paraId="56457132" w14:textId="2D97CE1F" w:rsidR="00D606DC" w:rsidRDefault="00D606DC" w:rsidP="00D606DC">
      <w:pPr>
        <w:pStyle w:val="Caption"/>
      </w:pPr>
      <w:bookmarkStart w:id="50" w:name="_Toc153489610"/>
      <w:bookmarkStart w:id="51" w:name="_Toc154051191"/>
      <w:r>
        <w:t xml:space="preserve">Ảnh </w:t>
      </w:r>
      <w:fldSimple w:instr=" STYLEREF 1 \s ">
        <w:r w:rsidR="000C2F7A">
          <w:rPr>
            <w:noProof/>
          </w:rPr>
          <w:t>4</w:t>
        </w:r>
      </w:fldSimple>
      <w:r w:rsidR="000C2F7A">
        <w:t>.</w:t>
      </w:r>
      <w:fldSimple w:instr=" SEQ Ảnh \* ARABIC \s 1 ">
        <w:r w:rsidR="000C2F7A">
          <w:rPr>
            <w:noProof/>
          </w:rPr>
          <w:t>13</w:t>
        </w:r>
      </w:fldSimple>
      <w:r>
        <w:t xml:space="preserve">: Phần code tiếp theo của phương thức </w:t>
      </w:r>
      <w:proofErr w:type="gramStart"/>
      <w:r>
        <w:t>genWPFIApriori</w:t>
      </w:r>
      <w:bookmarkEnd w:id="50"/>
      <w:r w:rsidR="00F55DED">
        <w:t>(</w:t>
      </w:r>
      <w:proofErr w:type="gramEnd"/>
      <w:r w:rsidR="00F55DED">
        <w:t>)</w:t>
      </w:r>
      <w:bookmarkEnd w:id="51"/>
    </w:p>
    <w:p w14:paraId="0530677F" w14:textId="77777777" w:rsidR="00D606DC" w:rsidRPr="00D606DC" w:rsidRDefault="00D606DC" w:rsidP="00987495">
      <w:pPr>
        <w:pStyle w:val="Nidungvnbn"/>
        <w:numPr>
          <w:ilvl w:val="0"/>
          <w:numId w:val="17"/>
        </w:numPr>
        <w:ind w:left="720"/>
      </w:pPr>
      <w:r w:rsidRPr="00D606DC">
        <w:t>Mô tả đầu vào và chức năng của phương thức:</w:t>
      </w:r>
    </w:p>
    <w:p w14:paraId="2CFF256A" w14:textId="3228CFE1" w:rsidR="00D606DC" w:rsidRDefault="00D606DC" w:rsidP="00732C6A">
      <w:pPr>
        <w:pStyle w:val="Nidungvnbn"/>
        <w:ind w:left="720" w:firstLine="0"/>
      </w:pPr>
      <w:r w:rsidRPr="00D606DC">
        <w:t xml:space="preserve">Phương thức này tận dụng các thuộc tính của instance Apriori làm đầu vào bao gồm: </w:t>
      </w:r>
      <w:r w:rsidR="00732C6A" w:rsidRPr="00732C6A">
        <w:rPr>
          <w:rFonts w:eastAsiaTheme="minorEastAsia"/>
        </w:rPr>
        <w:t>uhat, alpha, n, msup</w:t>
      </w:r>
      <w:r w:rsidRPr="00732C6A">
        <w:rPr>
          <w:rFonts w:eastAsiaTheme="minorEastAsia"/>
        </w:rPr>
        <w:t xml:space="preserve">, </w:t>
      </w:r>
      <w:r w:rsidR="00732C6A" w:rsidRPr="00732C6A">
        <w:rPr>
          <w:rFonts w:eastAsiaTheme="minorEastAsia"/>
        </w:rPr>
        <w:t>t</w:t>
      </w:r>
      <w:r w:rsidRPr="00732C6A">
        <w:rPr>
          <w:rFonts w:eastAsiaTheme="minorEastAsia"/>
        </w:rPr>
        <w:t xml:space="preserve">, </w:t>
      </w:r>
      <w:r w:rsidR="00732C6A" w:rsidRPr="00732C6A">
        <w:rPr>
          <w:rFonts w:eastAsiaTheme="minorEastAsia"/>
        </w:rPr>
        <w:t>WPFIK</w:t>
      </w:r>
      <w:r w:rsidRPr="00732C6A">
        <w:rPr>
          <w:rFonts w:eastAsiaTheme="minorEastAsia"/>
        </w:rPr>
        <w:t xml:space="preserve">, </w:t>
      </w:r>
      <w:r w:rsidR="00732C6A" w:rsidRPr="00732C6A">
        <w:rPr>
          <w:rFonts w:eastAsiaTheme="minorEastAsia"/>
        </w:rPr>
        <w:t>UWPFIK, UI</w:t>
      </w:r>
      <w:r w:rsidRPr="00D606DC">
        <w:t>.</w:t>
      </w:r>
    </w:p>
    <w:p w14:paraId="1F5E7A54" w14:textId="3ADC1D0C" w:rsidR="00F55DED" w:rsidRPr="00D606DC" w:rsidRDefault="00F55DED" w:rsidP="00732C6A">
      <w:pPr>
        <w:pStyle w:val="Nidungvnbn"/>
        <w:ind w:left="720" w:firstLine="0"/>
      </w:pPr>
      <w:r>
        <w:t>Phương thức này dựa vào mã giả để sinh ra các itemset tiếp theo có kích thức tăng lên một đơn vị.</w:t>
      </w:r>
    </w:p>
    <w:p w14:paraId="534B28C6" w14:textId="77777777" w:rsidR="00D606DC" w:rsidRPr="00D606DC" w:rsidRDefault="00D606DC" w:rsidP="00987495">
      <w:pPr>
        <w:pStyle w:val="Nidungvnbn"/>
        <w:numPr>
          <w:ilvl w:val="0"/>
          <w:numId w:val="18"/>
        </w:numPr>
        <w:ind w:left="720"/>
      </w:pPr>
      <w:r w:rsidRPr="00D606DC">
        <w:t>Input size:</w:t>
      </w:r>
    </w:p>
    <w:p w14:paraId="056828E6" w14:textId="62F05B4A" w:rsidR="00D606DC" w:rsidRPr="00D606DC" w:rsidRDefault="00000000" w:rsidP="00732C6A">
      <w:pPr>
        <w:pStyle w:val="Nidungvnbn"/>
        <w:ind w:left="720" w:firstLine="0"/>
      </w:pP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D606DC" w:rsidRPr="00D606DC">
        <w:t xml:space="preserve"> là kích thước của tập hợp size-k-itemset </w:t>
      </w:r>
      <m:oMath>
        <m:r>
          <w:rPr>
            <w:rFonts w:ascii="Cambria Math" w:hAnsi="Cambria Math"/>
          </w:rPr>
          <m:t>WPFIK</m:t>
        </m:r>
      </m:oMath>
      <w:r w:rsidR="00D606DC" w:rsidRPr="00D606DC">
        <w:t xml:space="preserve"> cũng như </w:t>
      </w:r>
      <m:oMath>
        <m:r>
          <w:rPr>
            <w:rFonts w:ascii="Cambria Math" w:hAnsi="Cambria Math"/>
          </w:rPr>
          <m:t>UWPFIK</m:t>
        </m:r>
      </m:oMath>
      <w:r w:rsidR="00D606DC" w:rsidRPr="00D606DC">
        <w:t>.</w:t>
      </w:r>
    </w:p>
    <w:p w14:paraId="07F5A16D" w14:textId="249B36D9" w:rsidR="00D606DC" w:rsidRPr="00D606DC" w:rsidRDefault="00D606DC" w:rsidP="00732C6A">
      <w:pPr>
        <w:pStyle w:val="Nidungvnbn"/>
        <w:ind w:left="720" w:firstLine="0"/>
      </w:pPr>
      <m:oMath>
        <m:r>
          <w:rPr>
            <w:rFonts w:ascii="Cambria Math" w:hAnsi="Cambria Math"/>
          </w:rPr>
          <m:t>n</m:t>
        </m:r>
      </m:oMath>
      <w:r w:rsidRPr="00D606DC">
        <w:t xml:space="preserve"> là thuộc tính của instance Apriori, biểu thị kích thước của uncertain dataset </w:t>
      </w:r>
      <m:oMath>
        <m:r>
          <w:rPr>
            <w:rFonts w:ascii="Cambria Math" w:hAnsi="Cambria Math"/>
          </w:rPr>
          <m:t>UD</m:t>
        </m:r>
      </m:oMath>
      <w:r>
        <w:rPr>
          <w:rFonts w:eastAsiaTheme="minorEastAsia"/>
        </w:rPr>
        <w:t>.</w:t>
      </w:r>
    </w:p>
    <w:p w14:paraId="753E89F7" w14:textId="77777777" w:rsidR="00D606DC" w:rsidRPr="00D606DC" w:rsidRDefault="00D606DC" w:rsidP="00987495">
      <w:pPr>
        <w:pStyle w:val="Nidungvnbn"/>
        <w:numPr>
          <w:ilvl w:val="0"/>
          <w:numId w:val="19"/>
        </w:numPr>
        <w:ind w:left="720"/>
      </w:pPr>
      <w:r w:rsidRPr="00D606DC">
        <w:t>Basic operation:</w:t>
      </w:r>
    </w:p>
    <w:p w14:paraId="7B3FD1D9" w14:textId="7A3D5DFB" w:rsidR="00D606DC" w:rsidRPr="00D606DC" w:rsidRDefault="00310794" w:rsidP="00732C6A">
      <w:pPr>
        <w:pStyle w:val="Nidungvnbn"/>
      </w:pPr>
      <w:r>
        <w:t xml:space="preserve">Dòng </w:t>
      </w:r>
      <w:r w:rsidR="00277258">
        <w:t xml:space="preserve">275, </w:t>
      </w:r>
      <w:r>
        <w:t>2</w:t>
      </w:r>
      <w:r w:rsidR="00966EDC">
        <w:t>77</w:t>
      </w:r>
      <w:r>
        <w:t>, 2</w:t>
      </w:r>
      <w:r w:rsidR="00966EDC">
        <w:t>85</w:t>
      </w:r>
      <w:r>
        <w:t xml:space="preserve">, </w:t>
      </w:r>
      <w:r w:rsidR="00966EDC">
        <w:t>315.</w:t>
      </w:r>
    </w:p>
    <w:p w14:paraId="5A625B41" w14:textId="77777777" w:rsidR="00D606DC" w:rsidRPr="00D606DC" w:rsidRDefault="00D606DC" w:rsidP="00987495">
      <w:pPr>
        <w:pStyle w:val="Nidungvnbn"/>
        <w:numPr>
          <w:ilvl w:val="0"/>
          <w:numId w:val="20"/>
        </w:numPr>
        <w:ind w:left="720"/>
      </w:pPr>
      <w:r w:rsidRPr="00D606DC">
        <w:t>Worst case:</w:t>
      </w:r>
    </w:p>
    <w:p w14:paraId="0A53BC56" w14:textId="2E5E4937" w:rsidR="00D606DC" w:rsidRPr="00D606DC" w:rsidRDefault="00D606DC" w:rsidP="00732C6A">
      <w:pPr>
        <w:pStyle w:val="Nidungvnbn"/>
      </w:pPr>
      <w:r w:rsidRPr="00D606DC">
        <w:lastRenderedPageBreak/>
        <w:t>Không có</w:t>
      </w:r>
      <w:r w:rsidR="00F55DED">
        <w:t xml:space="preserve"> worst case</w:t>
      </w:r>
      <w:r w:rsidRPr="00D606DC">
        <w:t>.</w:t>
      </w:r>
    </w:p>
    <w:p w14:paraId="496CDC0D" w14:textId="6113483D" w:rsidR="00D606DC" w:rsidRPr="00D606DC" w:rsidRDefault="00310794" w:rsidP="00732C6A">
      <w:pPr>
        <w:pStyle w:val="Nidungvnbn"/>
        <w:ind w:left="720" w:firstLine="0"/>
      </w:pPr>
      <w:r>
        <w:t>Dòng 2</w:t>
      </w:r>
      <w:r w:rsidR="00277258">
        <w:t>75</w:t>
      </w:r>
      <w:r w:rsidR="00D606DC" w:rsidRPr="00D606DC">
        <w:t xml:space="preserve">, tìm các item có trong </w:t>
      </w:r>
      <m:oMath>
        <m:r>
          <w:rPr>
            <w:rFonts w:ascii="Cambria Math" w:hAnsi="Cambria Math"/>
          </w:rPr>
          <m:t>WPFIK</m:t>
        </m:r>
      </m:oMath>
      <w:r w:rsidR="00D606DC" w:rsidRPr="00D606DC">
        <w:t xml:space="preserve"> hiện tại, có độ phức tạp </w:t>
      </w:r>
      <m:oMath>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*k)</m:t>
        </m:r>
      </m:oMath>
      <w:r w:rsidR="00D606DC" w:rsidRPr="00D606DC">
        <w:t xml:space="preserve">, </w:t>
      </w:r>
      <m:oMath>
        <m:r>
          <w:rPr>
            <w:rFonts w:ascii="Cambria Math" w:hAnsi="Cambria Math"/>
          </w:rPr>
          <m:t>k</m:t>
        </m:r>
      </m:oMath>
      <w:r w:rsidR="00D606DC" w:rsidRPr="00D606DC">
        <w:t xml:space="preserve"> là size hiện tại của các itemset trong </w:t>
      </w:r>
      <m:oMath>
        <m:r>
          <w:rPr>
            <w:rFonts w:ascii="Cambria Math" w:hAnsi="Cambria Math"/>
          </w:rPr>
          <m:t>WPFIK</m:t>
        </m:r>
      </m:oMath>
      <w:r w:rsidR="00D606DC" w:rsidRPr="00D606DC">
        <w:t>.</w:t>
      </w:r>
    </w:p>
    <w:p w14:paraId="7042AA06" w14:textId="2AE2F2DE" w:rsidR="00D606DC" w:rsidRPr="00D606DC" w:rsidRDefault="00310794" w:rsidP="00732C6A">
      <w:pPr>
        <w:pStyle w:val="Nidungvnbn"/>
        <w:ind w:left="720" w:firstLine="0"/>
      </w:pPr>
      <w:r>
        <w:t>Dòng 27</w:t>
      </w:r>
      <w:r w:rsidR="00277258">
        <w:t>7</w:t>
      </w:r>
      <w:r w:rsidR="00D606DC" w:rsidRPr="00D606DC">
        <w:t xml:space="preserve">, duyệt qua tất cả wPFI trong </w:t>
      </w:r>
      <m:oMath>
        <m:r>
          <w:rPr>
            <w:rFonts w:ascii="Cambria Math" w:hAnsi="Cambria Math"/>
          </w:rPr>
          <m:t>WPFIK</m:t>
        </m:r>
      </m:oMath>
      <w:r w:rsidR="00D606DC" w:rsidRPr="00D606DC">
        <w:t xml:space="preserve">, có độ phức tạp </w:t>
      </w:r>
      <m:oMath>
        <m:r>
          <m:rPr>
            <m:sty m:val="p"/>
          </m:rP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m:t>
        </m:r>
      </m:oMath>
    </w:p>
    <w:p w14:paraId="48819713" w14:textId="2F0F09F8" w:rsidR="00D606DC" w:rsidRPr="00D606DC" w:rsidRDefault="00310794" w:rsidP="00732C6A">
      <w:pPr>
        <w:pStyle w:val="Nidungvnbn"/>
        <w:ind w:left="720" w:firstLine="0"/>
      </w:pPr>
      <w:r>
        <w:t>Dòng 2</w:t>
      </w:r>
      <w:r w:rsidR="00277258">
        <w:t>85</w:t>
      </w:r>
      <w:r w:rsidR="00D606DC" w:rsidRPr="00D606DC">
        <w:t xml:space="preserve">, duyệt qua tất cả các item trong Ia – X, cho trung bình kích thước Ia – X là </w:t>
      </w:r>
      <m:oMath>
        <m:sSub>
          <m:sSubPr>
            <m:ctrlPr>
              <w:rPr>
                <w:rFonts w:ascii="Cambria Math" w:hAnsi="Cambria Math"/>
                <w:i/>
              </w:rPr>
            </m:ctrlPr>
          </m:sSubPr>
          <m:e>
            <m:r>
              <w:rPr>
                <w:rFonts w:ascii="Cambria Math" w:hAnsi="Cambria Math"/>
              </w:rPr>
              <m:t>L</m:t>
            </m:r>
          </m:e>
          <m:sub>
            <m:r>
              <w:rPr>
                <w:rFonts w:ascii="Cambria Math" w:hAnsi="Cambria Math"/>
              </w:rPr>
              <m:t>a1</m:t>
            </m:r>
          </m:sub>
        </m:sSub>
        <m:r>
          <w:rPr>
            <w:rFonts w:ascii="Cambria Math" w:hAnsi="Cambria Math"/>
          </w:rPr>
          <m:t xml:space="preserve">, </m:t>
        </m:r>
      </m:oMath>
      <w:r w:rsidR="00D606DC" w:rsidRPr="00D606DC">
        <w:t xml:space="preserve">độ phức tạp khi thực hiện là </w:t>
      </w:r>
      <m:oMath>
        <m:r>
          <m:rPr>
            <m:sty m:val="p"/>
          </m:rP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a1</m:t>
                </m:r>
              </m:sub>
            </m:sSub>
          </m:e>
        </m:d>
      </m:oMath>
    </w:p>
    <w:p w14:paraId="2E8D8726" w14:textId="237E7325" w:rsidR="00D606DC" w:rsidRPr="00D606DC" w:rsidRDefault="00310794" w:rsidP="00732C6A">
      <w:pPr>
        <w:pStyle w:val="Nidungvnbn"/>
        <w:ind w:left="720" w:firstLine="0"/>
      </w:pPr>
      <w:r>
        <w:t>Dòng 3</w:t>
      </w:r>
      <w:r w:rsidR="00277258">
        <w:t>15</w:t>
      </w:r>
      <w:r w:rsidR="00D606DC" w:rsidRPr="00D606DC">
        <w:t xml:space="preserve">, duyệt qua tất cả các item trong I – Ia - X, cho trung bình kích thước I – Ia - X là </w:t>
      </w:r>
      <m:oMath>
        <m:sSub>
          <m:sSubPr>
            <m:ctrlPr>
              <w:rPr>
                <w:rFonts w:ascii="Cambria Math" w:hAnsi="Cambria Math"/>
                <w:i/>
              </w:rPr>
            </m:ctrlPr>
          </m:sSubPr>
          <m:e>
            <m:r>
              <w:rPr>
                <w:rFonts w:ascii="Cambria Math" w:hAnsi="Cambria Math"/>
              </w:rPr>
              <m:t>L</m:t>
            </m:r>
          </m:e>
          <m:sub>
            <m:r>
              <w:rPr>
                <w:rFonts w:ascii="Cambria Math" w:hAnsi="Cambria Math"/>
              </w:rPr>
              <m:t>a2</m:t>
            </m:r>
          </m:sub>
        </m:sSub>
        <m:r>
          <w:rPr>
            <w:rFonts w:ascii="Cambria Math" w:hAnsi="Cambria Math"/>
          </w:rPr>
          <m:t xml:space="preserve">, </m:t>
        </m:r>
      </m:oMath>
      <w:r w:rsidR="00D606DC" w:rsidRPr="00D606DC">
        <w:t xml:space="preserve">độ phức tạp khi thực hiện là </w:t>
      </w:r>
      <m:oMath>
        <m:r>
          <m:rPr>
            <m:sty m:val="p"/>
          </m:rP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a2</m:t>
                </m:r>
              </m:sub>
            </m:sSub>
          </m:e>
        </m:d>
      </m:oMath>
    </w:p>
    <w:p w14:paraId="06868F14" w14:textId="77777777" w:rsidR="00D606DC" w:rsidRPr="00D606DC" w:rsidRDefault="00D606DC" w:rsidP="00732C6A">
      <w:pPr>
        <w:pStyle w:val="Nidungvnbn"/>
        <w:ind w:left="720" w:firstLine="0"/>
      </w:pPr>
      <w:r w:rsidRPr="00D606DC">
        <w:t xml:space="preserve">Tóm lại, phương thức này có độ phức tạp là </w:t>
      </w:r>
    </w:p>
    <w:p w14:paraId="732BB6AC" w14:textId="0133AACE" w:rsidR="00D606DC" w:rsidRPr="00D606DC" w:rsidRDefault="00A636F5" w:rsidP="00732C6A">
      <w:pPr>
        <w:pStyle w:val="Nidungvnbn"/>
        <w:ind w:left="720" w:firstLine="0"/>
      </w:pPr>
      <m:oMath>
        <m:r>
          <m:rPr>
            <m:sty m:val="p"/>
          </m:rPr>
          <w:rPr>
            <w:rFonts w:ascii="Cambria Math" w:hAnsi="Cambria Math"/>
          </w:rPr>
          <m:t>Θ</m:t>
        </m:r>
        <m:d>
          <m:dPr>
            <m:ctrlPr>
              <w:rPr>
                <w:rFonts w:ascii="Cambria Math" w:hAnsi="Cambria Math"/>
                <w:i/>
              </w:rPr>
            </m:ctrlPr>
          </m:dPr>
          <m:e>
            <m:r>
              <w:rPr>
                <w:rFonts w:ascii="Cambria Math" w:hAnsi="Cambria Math"/>
              </w:rPr>
              <m:t>n*k</m:t>
            </m:r>
          </m:e>
        </m:d>
        <m:r>
          <w:rPr>
            <w:rFonts w:ascii="Cambria Math" w:hAnsi="Cambria Math"/>
          </w:rPr>
          <m:t>+</m:t>
        </m:r>
        <m:r>
          <m:rPr>
            <m:sty m:val="p"/>
          </m:rP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m:t>
                </m:r>
              </m:sub>
            </m:sSub>
          </m:e>
        </m:d>
        <m:d>
          <m:dPr>
            <m:ctrlPr>
              <w:rPr>
                <w:rFonts w:ascii="Cambria Math" w:hAnsi="Cambria Math"/>
                <w:i/>
              </w:rPr>
            </m:ctrlPr>
          </m:dPr>
          <m:e>
            <m:r>
              <m:rPr>
                <m:sty m:val="p"/>
              </m:rP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a1</m:t>
                    </m:r>
                  </m:sub>
                </m:sSub>
              </m:e>
            </m:d>
            <m:r>
              <w:rPr>
                <w:rFonts w:ascii="Cambria Math" w:hAnsi="Cambria Math"/>
              </w:rPr>
              <m:t>+</m:t>
            </m:r>
            <m:r>
              <m:rPr>
                <m:sty m:val="p"/>
              </m:rP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a2</m:t>
                    </m:r>
                  </m:sub>
                </m:sSub>
              </m:e>
            </m:d>
          </m:e>
        </m:d>
        <m:r>
          <w:rPr>
            <w:rFonts w:ascii="Cambria Math" w:hAnsi="Cambria Math"/>
          </w:rPr>
          <m:t xml:space="preserve"> ≈</m:t>
        </m:r>
        <m:r>
          <m:rPr>
            <m:sty m:val="p"/>
          </m:rP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m:t>
                </m:r>
              </m:sub>
            </m:sSub>
          </m:e>
        </m:d>
      </m:oMath>
      <w:r w:rsidR="00D606DC" w:rsidRPr="00D606DC">
        <w:t xml:space="preserve"> (nếu như xem </w:t>
      </w:r>
      <m:oMath>
        <m:r>
          <w:rPr>
            <w:rFonts w:ascii="Cambria Math" w:hAnsi="Cambria Math"/>
          </w:rPr>
          <m:t>n</m:t>
        </m:r>
      </m:oMath>
      <w:r w:rsidR="00D606DC" w:rsidRPr="00D606DC">
        <w:t xml:space="preserve"> và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D606DC" w:rsidRPr="00D606DC">
        <w:t xml:space="preserve"> lớn hơn nhiều so với các số còn lại).</w:t>
      </w:r>
    </w:p>
    <w:p w14:paraId="6448DF42" w14:textId="1DB279D4" w:rsidR="00D606DC" w:rsidRDefault="00D606DC" w:rsidP="00D606DC">
      <w:pPr>
        <w:pStyle w:val="Heading2"/>
        <w:rPr>
          <w:lang w:val="en-US"/>
        </w:rPr>
      </w:pPr>
      <w:bookmarkStart w:id="52" w:name="_Toc154051166"/>
      <w:r>
        <w:rPr>
          <w:lang w:val="en-US"/>
        </w:rPr>
        <w:t>Phương thức</w:t>
      </w:r>
      <w:r w:rsidR="00F55DED">
        <w:rPr>
          <w:lang w:val="en-US"/>
        </w:rPr>
        <w:t xml:space="preserve"> chính của thuật toán Apriori, phương thức</w:t>
      </w:r>
      <w:r>
        <w:rPr>
          <w:lang w:val="en-US"/>
        </w:rPr>
        <w:t xml:space="preserve"> solve()</w:t>
      </w:r>
      <w:bookmarkEnd w:id="52"/>
    </w:p>
    <w:p w14:paraId="60B7620C" w14:textId="77777777" w:rsidR="00F55DED" w:rsidRDefault="00F55DED" w:rsidP="00F55DED">
      <w:pPr>
        <w:pStyle w:val="Nidungvnbn"/>
        <w:keepNext/>
      </w:pPr>
      <w:r w:rsidRPr="00F55DED">
        <w:rPr>
          <w:noProof/>
          <w:lang w:eastAsia="ja-JP"/>
        </w:rPr>
        <w:drawing>
          <wp:inline distT="0" distB="0" distL="0" distR="0" wp14:anchorId="6AD3535F" wp14:editId="08156A40">
            <wp:extent cx="5380186" cy="2812024"/>
            <wp:effectExtent l="19050" t="19050" r="11430" b="26670"/>
            <wp:docPr id="257421171"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21171" name="Picture 1" descr="A white text with black text&#10;&#10;Description automatically generated"/>
                    <pic:cNvPicPr/>
                  </pic:nvPicPr>
                  <pic:blipFill>
                    <a:blip r:embed="rId25"/>
                    <a:stretch>
                      <a:fillRect/>
                    </a:stretch>
                  </pic:blipFill>
                  <pic:spPr>
                    <a:xfrm>
                      <a:off x="0" y="0"/>
                      <a:ext cx="5380186" cy="2812024"/>
                    </a:xfrm>
                    <a:prstGeom prst="rect">
                      <a:avLst/>
                    </a:prstGeom>
                    <a:ln>
                      <a:solidFill>
                        <a:schemeClr val="accent1"/>
                      </a:solidFill>
                    </a:ln>
                  </pic:spPr>
                </pic:pic>
              </a:graphicData>
            </a:graphic>
          </wp:inline>
        </w:drawing>
      </w:r>
    </w:p>
    <w:p w14:paraId="714238C9" w14:textId="39F7F262" w:rsidR="00F55DED" w:rsidRPr="00F55DED" w:rsidRDefault="00F55DED" w:rsidP="00F55DED">
      <w:pPr>
        <w:pStyle w:val="Caption"/>
      </w:pPr>
      <w:bookmarkStart w:id="53" w:name="_Toc154051192"/>
      <w:r>
        <w:t xml:space="preserve">Ảnh </w:t>
      </w:r>
      <w:fldSimple w:instr=" STYLEREF 1 \s ">
        <w:r w:rsidR="000C2F7A">
          <w:rPr>
            <w:noProof/>
          </w:rPr>
          <w:t>4</w:t>
        </w:r>
      </w:fldSimple>
      <w:r w:rsidR="000C2F7A">
        <w:t>.</w:t>
      </w:r>
      <w:fldSimple w:instr=" SEQ Ảnh \* ARABIC \s 1 ">
        <w:r w:rsidR="000C2F7A">
          <w:rPr>
            <w:noProof/>
          </w:rPr>
          <w:t>14</w:t>
        </w:r>
      </w:fldSimple>
      <w:r>
        <w:t xml:space="preserve">: Mã giả cho phương thức </w:t>
      </w:r>
      <w:proofErr w:type="gramStart"/>
      <w:r>
        <w:t>solve(</w:t>
      </w:r>
      <w:proofErr w:type="gramEnd"/>
      <w:r>
        <w:t>)</w:t>
      </w:r>
      <w:bookmarkEnd w:id="53"/>
    </w:p>
    <w:p w14:paraId="3F86D322" w14:textId="395BCB00" w:rsidR="00D606DC" w:rsidRDefault="00277258" w:rsidP="00277258">
      <w:pPr>
        <w:pStyle w:val="Nidungvnbn"/>
        <w:keepNext/>
        <w:jc w:val="center"/>
      </w:pPr>
      <w:r w:rsidRPr="00277258">
        <w:rPr>
          <w:noProof/>
        </w:rPr>
        <w:lastRenderedPageBreak/>
        <w:drawing>
          <wp:inline distT="0" distB="0" distL="0" distR="0" wp14:anchorId="118795B2" wp14:editId="5FCBB3E4">
            <wp:extent cx="4770199" cy="3288030"/>
            <wp:effectExtent l="19050" t="19050" r="11430" b="26670"/>
            <wp:docPr id="4519922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92231" name="Picture 1" descr="A screenshot of a computer code&#10;&#10;Description automatically generated"/>
                    <pic:cNvPicPr/>
                  </pic:nvPicPr>
                  <pic:blipFill>
                    <a:blip r:embed="rId26"/>
                    <a:stretch>
                      <a:fillRect/>
                    </a:stretch>
                  </pic:blipFill>
                  <pic:spPr>
                    <a:xfrm>
                      <a:off x="0" y="0"/>
                      <a:ext cx="4774280" cy="3290843"/>
                    </a:xfrm>
                    <a:prstGeom prst="rect">
                      <a:avLst/>
                    </a:prstGeom>
                    <a:ln>
                      <a:solidFill>
                        <a:schemeClr val="accent1"/>
                      </a:solidFill>
                    </a:ln>
                  </pic:spPr>
                </pic:pic>
              </a:graphicData>
            </a:graphic>
          </wp:inline>
        </w:drawing>
      </w:r>
    </w:p>
    <w:p w14:paraId="299AE8D3" w14:textId="3EA5F1D3" w:rsidR="00D606DC" w:rsidRDefault="00D606DC" w:rsidP="00D606DC">
      <w:pPr>
        <w:pStyle w:val="Caption"/>
        <w:rPr>
          <w:noProof/>
        </w:rPr>
      </w:pPr>
      <w:bookmarkStart w:id="54" w:name="_Toc153489611"/>
      <w:bookmarkStart w:id="55" w:name="_Toc154051193"/>
      <w:r>
        <w:t xml:space="preserve">Ảnh </w:t>
      </w:r>
      <w:fldSimple w:instr=" STYLEREF 1 \s ">
        <w:r w:rsidR="000C2F7A">
          <w:rPr>
            <w:noProof/>
          </w:rPr>
          <w:t>4</w:t>
        </w:r>
      </w:fldSimple>
      <w:r w:rsidR="000C2F7A">
        <w:t>.</w:t>
      </w:r>
      <w:fldSimple w:instr=" SEQ Ảnh \* ARABIC \s 1 ">
        <w:r w:rsidR="000C2F7A">
          <w:rPr>
            <w:noProof/>
          </w:rPr>
          <w:t>15</w:t>
        </w:r>
      </w:fldSimple>
      <w:r>
        <w:rPr>
          <w:noProof/>
        </w:rPr>
        <w:t>: Phần code phương thức solve()</w:t>
      </w:r>
      <w:bookmarkEnd w:id="54"/>
      <w:bookmarkEnd w:id="55"/>
    </w:p>
    <w:p w14:paraId="4E5F3D0C" w14:textId="77777777" w:rsidR="00D606DC" w:rsidRPr="00D606DC" w:rsidRDefault="00D606DC" w:rsidP="00987495">
      <w:pPr>
        <w:pStyle w:val="Nidungvnbn"/>
        <w:numPr>
          <w:ilvl w:val="0"/>
          <w:numId w:val="21"/>
        </w:numPr>
      </w:pPr>
      <w:r w:rsidRPr="00D606DC">
        <w:t>Mô tả đầu vào và chức năng của phương thức:</w:t>
      </w:r>
    </w:p>
    <w:p w14:paraId="36B5CED3" w14:textId="77777777" w:rsidR="00D606DC" w:rsidRPr="00D606DC" w:rsidRDefault="00D606DC" w:rsidP="00EF78D6">
      <w:pPr>
        <w:pStyle w:val="Nidungvnbn"/>
        <w:ind w:left="1080" w:firstLine="0"/>
      </w:pPr>
      <w:r w:rsidRPr="00D606DC">
        <w:t>Phương thức này tận dụng các thuộc tính của instance Apriori để làm đầu vào.</w:t>
      </w:r>
    </w:p>
    <w:p w14:paraId="77CC49D8" w14:textId="2CFC77CF" w:rsidR="00D606DC" w:rsidRPr="00D606DC" w:rsidRDefault="00D606DC" w:rsidP="00EF78D6">
      <w:pPr>
        <w:pStyle w:val="Nidungvnbn"/>
        <w:ind w:left="1080" w:firstLine="0"/>
      </w:pPr>
      <w:r w:rsidRPr="00D606DC">
        <w:t xml:space="preserve">Phương thức này có nhiệm vụ tìm ra tập hợp các </w:t>
      </w:r>
      <w:r w:rsidR="00F55DED">
        <w:t xml:space="preserve">itemset là </w:t>
      </w:r>
      <w:r w:rsidRPr="00D606DC">
        <w:t>wPFI</w:t>
      </w:r>
      <w:r w:rsidR="00F55DED">
        <w:t xml:space="preserve"> và</w:t>
      </w:r>
      <w:r w:rsidRPr="00D606DC">
        <w:t xml:space="preserve"> có size đạt tối đa.</w:t>
      </w:r>
    </w:p>
    <w:p w14:paraId="7339D176" w14:textId="77777777" w:rsidR="00D606DC" w:rsidRPr="00D606DC" w:rsidRDefault="00D606DC" w:rsidP="00987495">
      <w:pPr>
        <w:pStyle w:val="Nidungvnbn"/>
        <w:numPr>
          <w:ilvl w:val="0"/>
          <w:numId w:val="21"/>
        </w:numPr>
      </w:pPr>
      <w:r w:rsidRPr="00D606DC">
        <w:t>Input size:</w:t>
      </w:r>
    </w:p>
    <w:p w14:paraId="0C258E96" w14:textId="0618693D" w:rsidR="00D606DC" w:rsidRPr="00D606DC" w:rsidRDefault="00000000" w:rsidP="00EF78D6">
      <w:pPr>
        <w:pStyle w:val="Nidungvnbn"/>
        <w:ind w:left="1080" w:firstLine="0"/>
      </w:pP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D606DC" w:rsidRPr="00D606DC">
        <w:t xml:space="preserve"> là kích thước của tập hợp size-k-itemset </w:t>
      </w:r>
      <m:oMath>
        <m:r>
          <w:rPr>
            <w:rFonts w:ascii="Cambria Math" w:hAnsi="Cambria Math"/>
          </w:rPr>
          <m:t>WPFIK</m:t>
        </m:r>
      </m:oMath>
      <w:r w:rsidR="00D606DC" w:rsidRPr="00D606DC">
        <w:t xml:space="preserve"> cũng như </w:t>
      </w:r>
      <m:oMath>
        <m:r>
          <w:rPr>
            <w:rFonts w:ascii="Cambria Math" w:hAnsi="Cambria Math"/>
          </w:rPr>
          <m:t>UWPFIK</m:t>
        </m:r>
      </m:oMath>
      <w:r w:rsidR="00D606DC" w:rsidRPr="00D606DC">
        <w:t>.</w:t>
      </w:r>
    </w:p>
    <w:p w14:paraId="17DBC791" w14:textId="32618A58" w:rsidR="00D606DC" w:rsidRPr="00D606DC" w:rsidRDefault="00D606DC" w:rsidP="00EF78D6">
      <w:pPr>
        <w:pStyle w:val="Nidungvnbn"/>
        <w:ind w:left="1080" w:firstLine="0"/>
      </w:pPr>
      <m:oMath>
        <m:r>
          <w:rPr>
            <w:rFonts w:ascii="Cambria Math" w:hAnsi="Cambria Math"/>
          </w:rPr>
          <m:t>n</m:t>
        </m:r>
      </m:oMath>
      <w:r w:rsidRPr="00D606DC">
        <w:t xml:space="preserve"> là thuộc tính của instance Apriori, biểu thị kích thước của uncertain dataset </w:t>
      </w:r>
      <m:oMath>
        <m:r>
          <w:rPr>
            <w:rFonts w:ascii="Cambria Math" w:hAnsi="Cambria Math"/>
          </w:rPr>
          <m:t>UD</m:t>
        </m:r>
      </m:oMath>
    </w:p>
    <w:p w14:paraId="6583CC8E" w14:textId="77777777" w:rsidR="00D606DC" w:rsidRPr="00D606DC" w:rsidRDefault="00D606DC" w:rsidP="00987495">
      <w:pPr>
        <w:pStyle w:val="Nidungvnbn"/>
        <w:numPr>
          <w:ilvl w:val="0"/>
          <w:numId w:val="22"/>
        </w:numPr>
      </w:pPr>
      <w:r w:rsidRPr="00D606DC">
        <w:t>Basic operation:</w:t>
      </w:r>
    </w:p>
    <w:p w14:paraId="0C4B5D59" w14:textId="04BD3D41" w:rsidR="00D606DC" w:rsidRPr="00D606DC" w:rsidRDefault="00310794" w:rsidP="00EF78D6">
      <w:pPr>
        <w:pStyle w:val="Nidungvnbn"/>
        <w:ind w:left="360"/>
      </w:pPr>
      <w:r>
        <w:t>Dòng 35</w:t>
      </w:r>
      <w:r w:rsidR="00277258">
        <w:t>9</w:t>
      </w:r>
      <w:r>
        <w:t>, 3</w:t>
      </w:r>
      <w:r w:rsidR="00277258">
        <w:t>60</w:t>
      </w:r>
      <w:r>
        <w:t xml:space="preserve"> và 3</w:t>
      </w:r>
      <w:r w:rsidR="00277258">
        <w:t>61</w:t>
      </w:r>
      <w:r w:rsidR="00D606DC" w:rsidRPr="00D606DC">
        <w:t>.</w:t>
      </w:r>
    </w:p>
    <w:p w14:paraId="4248D92D" w14:textId="77777777" w:rsidR="00D606DC" w:rsidRPr="00D606DC" w:rsidRDefault="00D606DC" w:rsidP="00987495">
      <w:pPr>
        <w:pStyle w:val="Nidungvnbn"/>
        <w:numPr>
          <w:ilvl w:val="0"/>
          <w:numId w:val="23"/>
        </w:numPr>
      </w:pPr>
      <w:r w:rsidRPr="00D606DC">
        <w:t>Worst case:</w:t>
      </w:r>
    </w:p>
    <w:p w14:paraId="7FC075E0" w14:textId="0E22630E" w:rsidR="00D606DC" w:rsidRPr="00D606DC" w:rsidRDefault="00EF78D6" w:rsidP="00EF78D6">
      <w:pPr>
        <w:pStyle w:val="Nidungvnbn"/>
        <w:ind w:left="360"/>
      </w:pPr>
      <w:r>
        <w:t>P</w:t>
      </w:r>
      <w:r w:rsidR="00D606DC" w:rsidRPr="00D606DC">
        <w:t>hụ thuộ</w:t>
      </w:r>
      <w:r w:rsidR="00310794">
        <w:t>c vào dòng 352</w:t>
      </w:r>
      <w:r w:rsidR="00D606DC" w:rsidRPr="00D606DC">
        <w:t>.</w:t>
      </w:r>
    </w:p>
    <w:p w14:paraId="15770D1C" w14:textId="5F9F55F9" w:rsidR="00D606DC" w:rsidRPr="00D606DC" w:rsidRDefault="00310794" w:rsidP="00EF78D6">
      <w:pPr>
        <w:pStyle w:val="Nidungvnbn"/>
        <w:ind w:left="1080" w:firstLine="0"/>
      </w:pPr>
      <w:r>
        <w:t xml:space="preserve">Dòng </w:t>
      </w:r>
      <w:r w:rsidR="00277258">
        <w:t>359</w:t>
      </w:r>
      <w:r w:rsidR="00D606DC" w:rsidRPr="00D606DC">
        <w:t xml:space="preserve">, khi </w:t>
      </w:r>
      <m:oMath>
        <m:r>
          <w:rPr>
            <w:rFonts w:ascii="Cambria Math" w:hAnsi="Cambria Math"/>
          </w:rPr>
          <m:t>k</m:t>
        </m:r>
      </m:oMath>
      <w:r w:rsidR="00D606DC" w:rsidRPr="00D606DC">
        <w:t xml:space="preserve"> </w:t>
      </w:r>
      <m:oMath>
        <m:r>
          <w:rPr>
            <w:rFonts w:ascii="Cambria Math" w:hAnsi="Cambria Math"/>
          </w:rPr>
          <m:t xml:space="preserve">= </m:t>
        </m:r>
      </m:oMath>
      <w:r w:rsidR="00D606DC" w:rsidRPr="00D606DC">
        <w:t xml:space="preserve">n + 1, tức là kết quả trả về của phương thức này là một tập hợp chứa một tập hợp tất cả các item có trong </w:t>
      </w:r>
      <w:r w:rsidR="00F55DED" w:rsidRPr="00F55DED">
        <w:rPr>
          <w:rFonts w:eastAsiaTheme="minorEastAsia"/>
        </w:rPr>
        <w:t>UD</w:t>
      </w:r>
      <w:r w:rsidR="00D606DC" w:rsidRPr="00D606DC">
        <w:t>.</w:t>
      </w:r>
    </w:p>
    <w:p w14:paraId="133EB308" w14:textId="0827B259" w:rsidR="00D606DC" w:rsidRPr="00D606DC" w:rsidRDefault="00310794" w:rsidP="00EF78D6">
      <w:pPr>
        <w:pStyle w:val="Nidungvnbn"/>
        <w:ind w:left="1080" w:firstLine="0"/>
      </w:pPr>
      <w:r>
        <w:lastRenderedPageBreak/>
        <w:t>Dòng</w:t>
      </w:r>
      <w:r w:rsidR="00277258">
        <w:t xml:space="preserve"> </w:t>
      </w:r>
      <w:r>
        <w:t>3</w:t>
      </w:r>
      <w:r w:rsidR="00277258">
        <w:t>60</w:t>
      </w:r>
      <w:r w:rsidR="00D606DC" w:rsidRPr="00D606DC">
        <w:t xml:space="preserve">, phương thức </w:t>
      </w:r>
      <w:proofErr w:type="gramStart"/>
      <w:r w:rsidR="00D606DC" w:rsidRPr="00D606DC">
        <w:t>genWPFIApriori(</w:t>
      </w:r>
      <w:proofErr w:type="gramEnd"/>
      <w:r w:rsidR="00D606DC" w:rsidRPr="00D606DC">
        <w:t>),</w:t>
      </w:r>
      <w:r w:rsidR="00F55DED">
        <w:t xml:space="preserve"> </w:t>
      </w:r>
      <w:r w:rsidR="00D606DC" w:rsidRPr="00D606DC">
        <w:t xml:space="preserve">có độ phức tạp là </w:t>
      </w:r>
      <m:oMath>
        <m:r>
          <m:rPr>
            <m:sty m:val="p"/>
          </m:rPr>
          <w:rPr>
            <w:rFonts w:ascii="Cambria Math" w:hAnsi="Cambria Math"/>
          </w:rPr>
          <m:t>Θ</m:t>
        </m:r>
        <m:d>
          <m:dPr>
            <m:ctrlPr>
              <w:rPr>
                <w:rFonts w:ascii="Cambria Math" w:hAnsi="Cambria Math"/>
                <w:i/>
              </w:rPr>
            </m:ctrlPr>
          </m:dPr>
          <m:e>
            <m:r>
              <w:rPr>
                <w:rFonts w:ascii="Cambria Math" w:hAnsi="Cambria Math"/>
              </w:rPr>
              <m:t>n*msup</m:t>
            </m:r>
          </m:e>
        </m:d>
        <m:r>
          <w:rPr>
            <w:rFonts w:ascii="Cambria Math" w:hAnsi="Cambria Math"/>
          </w:rPr>
          <m:t>.</m:t>
        </m:r>
      </m:oMath>
    </w:p>
    <w:p w14:paraId="6766F4CC" w14:textId="75320056" w:rsidR="00D606DC" w:rsidRPr="00D606DC" w:rsidRDefault="00310794" w:rsidP="00EF78D6">
      <w:pPr>
        <w:pStyle w:val="Nidungvnbn"/>
        <w:ind w:left="1080" w:firstLine="0"/>
      </w:pPr>
      <w:r>
        <w:t>Dòng 3</w:t>
      </w:r>
      <w:r w:rsidR="00277258">
        <w:t>61</w:t>
      </w:r>
      <w:r w:rsidR="00D606DC" w:rsidRPr="00D606DC">
        <w:t xml:space="preserve">, phương thức </w:t>
      </w:r>
      <w:proofErr w:type="gramStart"/>
      <w:r w:rsidR="00D606DC" w:rsidRPr="00D606DC">
        <w:t>scanFindKItemset(</w:t>
      </w:r>
      <w:proofErr w:type="gramEnd"/>
      <w:r w:rsidR="00D606DC" w:rsidRPr="00D606DC">
        <w:t xml:space="preserve">), có độ phức tạp là </w:t>
      </w:r>
      <m:oMath>
        <m:r>
          <m:rPr>
            <m:sty m:val="p"/>
          </m:rP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oMath>
      <w:r w:rsidR="00D606DC" w:rsidRPr="00D606DC">
        <w:t>.</w:t>
      </w:r>
    </w:p>
    <w:p w14:paraId="73CA2D78" w14:textId="4200001A" w:rsidR="00D606DC" w:rsidRPr="00D606DC" w:rsidRDefault="00EF78D6" w:rsidP="00EF78D6">
      <w:pPr>
        <w:pStyle w:val="Nidungvnbn"/>
        <w:ind w:left="1080" w:firstLine="0"/>
      </w:pPr>
      <w:r>
        <w:t>T</w:t>
      </w:r>
      <w:r w:rsidR="00D606DC" w:rsidRPr="00D606DC">
        <w:t>óm lại, phương thức này có độ phức tạp trường hợp worst case là</w:t>
      </w:r>
    </w:p>
    <w:p w14:paraId="2E3F3BFF" w14:textId="3AD39A62" w:rsidR="00D606DC" w:rsidRPr="00D606DC" w:rsidRDefault="00A636F5" w:rsidP="00EF78D6">
      <w:pPr>
        <w:pStyle w:val="Nidungvnbn"/>
        <w:ind w:left="1080"/>
      </w:pPr>
      <m:oMathPara>
        <m:oMath>
          <m:r>
            <m:rPr>
              <m:sty m:val="p"/>
            </m:rPr>
            <w:rPr>
              <w:rFonts w:ascii="Cambria Math" w:hAnsi="Cambria Math"/>
            </w:rPr>
            <m:t>Θ</m:t>
          </m:r>
          <m:d>
            <m:dPr>
              <m:ctrlPr>
                <w:rPr>
                  <w:rFonts w:ascii="Cambria Math" w:hAnsi="Cambria Math"/>
                  <w:i/>
                </w:rPr>
              </m:ctrlPr>
            </m:dPr>
            <m:e>
              <m:r>
                <w:rPr>
                  <w:rFonts w:ascii="Cambria Math" w:hAnsi="Cambria Math"/>
                </w:rPr>
                <m:t>n+1</m:t>
              </m:r>
            </m:e>
          </m:d>
          <m:r>
            <w:rPr>
              <w:rFonts w:ascii="Cambria Math" w:hAnsi="Cambria Math"/>
            </w:rPr>
            <m:t>(</m:t>
          </m:r>
          <m:r>
            <m:rPr>
              <m:sty m:val="p"/>
            </m:rPr>
            <w:rPr>
              <w:rFonts w:ascii="Cambria Math" w:hAnsi="Cambria Math"/>
            </w:rPr>
            <m:t>Θ</m:t>
          </m:r>
          <m:r>
            <w:rPr>
              <w:rFonts w:ascii="Cambria Math" w:hAnsi="Cambria Math"/>
            </w:rPr>
            <m:t>O</m:t>
          </m:r>
          <m:d>
            <m:dPr>
              <m:ctrlPr>
                <w:rPr>
                  <w:rFonts w:ascii="Cambria Math" w:hAnsi="Cambria Math"/>
                  <w:i/>
                </w:rPr>
              </m:ctrlPr>
            </m:dPr>
            <m:e>
              <m:r>
                <w:rPr>
                  <w:rFonts w:ascii="Cambria Math" w:hAnsi="Cambria Math"/>
                </w:rPr>
                <m:t>n*msup</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oMath>
      </m:oMathPara>
    </w:p>
    <w:p w14:paraId="08ECA44D" w14:textId="00238272" w:rsidR="00DA17C1" w:rsidRDefault="00D606DC" w:rsidP="000558B2">
      <w:pPr>
        <w:pStyle w:val="Nidungvnbn"/>
        <w:ind w:left="1080"/>
        <w:rPr>
          <w:rFonts w:eastAsiaTheme="minorEastAsia"/>
        </w:rPr>
      </w:pPr>
      <m:oMathPara>
        <m:oMath>
          <m:r>
            <w:rPr>
              <w:rFonts w:ascii="Cambria Math" w:hAnsi="Cambria Math"/>
            </w:rPr>
            <m:t>≈</m:t>
          </m:r>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*msup</m:t>
              </m:r>
            </m:e>
          </m:d>
        </m:oMath>
      </m:oMathPara>
    </w:p>
    <w:p w14:paraId="459F022E" w14:textId="3F607017" w:rsidR="00546D2F" w:rsidRPr="00DA17C1" w:rsidRDefault="00DA17C1" w:rsidP="00DA17C1">
      <w:pPr>
        <w:spacing w:before="0" w:after="200" w:line="276" w:lineRule="auto"/>
        <w:rPr>
          <w:rFonts w:eastAsiaTheme="minorEastAsia"/>
          <w:sz w:val="26"/>
          <w:szCs w:val="26"/>
        </w:rPr>
      </w:pPr>
      <w:r>
        <w:rPr>
          <w:rFonts w:eastAsiaTheme="minorEastAsia"/>
        </w:rPr>
        <w:br w:type="page"/>
      </w:r>
    </w:p>
    <w:p w14:paraId="7967E227" w14:textId="58A54A9F" w:rsidR="000044BC" w:rsidRDefault="00C95CA4" w:rsidP="00BF2FF1">
      <w:pPr>
        <w:pStyle w:val="Heading1"/>
        <w:rPr>
          <w:lang w:val="en-US"/>
        </w:rPr>
      </w:pPr>
      <w:bookmarkStart w:id="56" w:name="_Toc154051167"/>
      <w:r>
        <w:rPr>
          <w:lang w:val="en-US"/>
        </w:rPr>
        <w:lastRenderedPageBreak/>
        <w:t>EXPERIMENT</w:t>
      </w:r>
      <w:bookmarkEnd w:id="56"/>
    </w:p>
    <w:p w14:paraId="61A0BC9D" w14:textId="77F97596" w:rsidR="00E93E19" w:rsidRDefault="00E93E19" w:rsidP="00E93E19">
      <w:pPr>
        <w:pStyle w:val="Heading2"/>
        <w:rPr>
          <w:lang w:val="en-US"/>
        </w:rPr>
      </w:pPr>
      <w:bookmarkStart w:id="57" w:name="_Toc154051168"/>
      <w:r>
        <w:rPr>
          <w:lang w:val="en-US"/>
        </w:rPr>
        <w:t>Sinh bộ dữ liệu và kết quả khi thực thi thuật toán</w:t>
      </w:r>
      <w:bookmarkEnd w:id="57"/>
    </w:p>
    <w:p w14:paraId="6544E352" w14:textId="393EA87D" w:rsidR="00E93E19" w:rsidRDefault="00E93E19" w:rsidP="00E93E19">
      <w:pPr>
        <w:pStyle w:val="Heading3"/>
      </w:pPr>
      <w:bookmarkStart w:id="58" w:name="_Toc154051169"/>
      <w:r>
        <w:t>Sinh bộ dữ liệu</w:t>
      </w:r>
      <w:bookmarkEnd w:id="58"/>
    </w:p>
    <w:p w14:paraId="14358D04" w14:textId="051B1947" w:rsidR="001A0F5E" w:rsidRDefault="001A0F5E" w:rsidP="001A0F5E">
      <w:pPr>
        <w:pStyle w:val="Nidungvnbn"/>
      </w:pPr>
      <w:r>
        <w:t>Vì lý do không gian trình bài, ở đây chúng tôi chỉ có thể sinh ra bộ dữ liệu có 30 transactions, với kích thước transaction nằm trong khoảng từ 3 đến 20.</w:t>
      </w:r>
    </w:p>
    <w:p w14:paraId="1AD61C33" w14:textId="77777777" w:rsidR="001A0F5E" w:rsidRDefault="001A0F5E" w:rsidP="001A0F5E">
      <w:pPr>
        <w:pStyle w:val="Nidungvnbn"/>
        <w:keepNext/>
        <w:jc w:val="center"/>
      </w:pPr>
      <w:r w:rsidRPr="001A0F5E">
        <w:rPr>
          <w:noProof/>
        </w:rPr>
        <w:drawing>
          <wp:inline distT="0" distB="0" distL="0" distR="0" wp14:anchorId="31229F5A" wp14:editId="2506C211">
            <wp:extent cx="4995754" cy="1097280"/>
            <wp:effectExtent l="19050" t="19050" r="14605" b="26670"/>
            <wp:docPr id="109693992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39924" name="Picture 1" descr="A close-up of a computer screen&#10;&#10;Description automatically generated"/>
                    <pic:cNvPicPr/>
                  </pic:nvPicPr>
                  <pic:blipFill>
                    <a:blip r:embed="rId27"/>
                    <a:stretch>
                      <a:fillRect/>
                    </a:stretch>
                  </pic:blipFill>
                  <pic:spPr>
                    <a:xfrm>
                      <a:off x="0" y="0"/>
                      <a:ext cx="5011053" cy="1100640"/>
                    </a:xfrm>
                    <a:prstGeom prst="rect">
                      <a:avLst/>
                    </a:prstGeom>
                    <a:ln>
                      <a:solidFill>
                        <a:schemeClr val="accent1"/>
                      </a:solidFill>
                    </a:ln>
                  </pic:spPr>
                </pic:pic>
              </a:graphicData>
            </a:graphic>
          </wp:inline>
        </w:drawing>
      </w:r>
    </w:p>
    <w:p w14:paraId="170044AB" w14:textId="70D2625B" w:rsidR="001A0F5E" w:rsidRDefault="001A0F5E" w:rsidP="001A0F5E">
      <w:pPr>
        <w:pStyle w:val="Caption"/>
      </w:pPr>
      <w:bookmarkStart w:id="59" w:name="_Toc154051194"/>
      <w:r>
        <w:t xml:space="preserve">Ảnh </w:t>
      </w:r>
      <w:fldSimple w:instr=" STYLEREF 1 \s ">
        <w:r w:rsidR="000C2F7A">
          <w:rPr>
            <w:noProof/>
          </w:rPr>
          <w:t>5</w:t>
        </w:r>
      </w:fldSimple>
      <w:r w:rsidR="000C2F7A">
        <w:t>.</w:t>
      </w:r>
      <w:fldSimple w:instr=" SEQ Ảnh \* ARABIC \s 1 ">
        <w:r w:rsidR="000C2F7A">
          <w:rPr>
            <w:noProof/>
          </w:rPr>
          <w:t>1</w:t>
        </w:r>
      </w:fldSimple>
      <w:r>
        <w:t>: Lệnh sinh ra Uncertain datatset, Weight table, Mean size-1-</w:t>
      </w:r>
      <w:proofErr w:type="gramStart"/>
      <w:r>
        <w:t>itemsets</w:t>
      </w:r>
      <w:bookmarkEnd w:id="59"/>
      <w:proofErr w:type="gramEnd"/>
    </w:p>
    <w:p w14:paraId="04A85E45" w14:textId="77777777" w:rsidR="001A0F5E" w:rsidRPr="001A0F5E" w:rsidRDefault="001A0F5E" w:rsidP="001A0F5E">
      <w:pPr>
        <w:pStyle w:val="Nidungvnbn"/>
      </w:pPr>
    </w:p>
    <w:tbl>
      <w:tblPr>
        <w:tblStyle w:val="TableGrid"/>
        <w:tblW w:w="0" w:type="auto"/>
        <w:jc w:val="center"/>
        <w:tblLook w:val="04A0" w:firstRow="1" w:lastRow="0" w:firstColumn="1" w:lastColumn="0" w:noHBand="0" w:noVBand="1"/>
      </w:tblPr>
      <w:tblGrid>
        <w:gridCol w:w="8777"/>
      </w:tblGrid>
      <w:tr w:rsidR="001A0F5E" w:rsidRPr="001A0F5E" w14:paraId="311E1021" w14:textId="77777777" w:rsidTr="001A0F5E">
        <w:trPr>
          <w:jc w:val="center"/>
        </w:trPr>
        <w:tc>
          <w:tcPr>
            <w:tcW w:w="8777" w:type="dxa"/>
          </w:tcPr>
          <w:p w14:paraId="088D55B7" w14:textId="277C1523" w:rsidR="001A0F5E" w:rsidRPr="001A0F5E" w:rsidRDefault="000C2F7A" w:rsidP="001A0F5E">
            <w:pPr>
              <w:pStyle w:val="Nidungvnbn"/>
              <w:keepNext/>
              <w:ind w:firstLine="0"/>
              <w:rPr>
                <w:rFonts w:ascii="Consolas" w:hAnsi="Consolas"/>
                <w:sz w:val="16"/>
                <w:szCs w:val="16"/>
              </w:rPr>
            </w:pPr>
            <w:r w:rsidRPr="000C2F7A">
              <w:rPr>
                <w:rFonts w:ascii="Consolas" w:hAnsi="Consolas"/>
                <w:sz w:val="16"/>
                <w:szCs w:val="16"/>
              </w:rPr>
              <w:lastRenderedPageBreak/>
              <w:t xml:space="preserve">{16=0.4343089922507179, 2=0.463223854706176, 18=0.29844949115426134, 6=0.74819843387256, 7=0.35107364065390595, 9=0.8393897618166071, 12=0.32529382372621785, 13=0.2764813249279423}, {2=0.41533148185765734, 3=0.5335752806193016, 4=0.7632804271192443, 5=0.4792103765092857, 6=0.6334415580578474, 7=0.39974635328699, 8=0.1, 10=0.4926057377731124, 11=0.32613686800130703, 12=0.6772725221561255, 14=0.6034624741161424, 17=0.1, 18=0.4141548064731761, 20=1.0}, {16=0.7463986743778437, 18=0.17022478813109715, 6=0.5165057760061147, 7=0.7247392846707543, 8=0.13459227552729086, 10=0.9051627120136001}, {16=1.0, 17=0.7244773515490246, 1=1.0, 2=0.23731190503052696, 19=0.8707225200902007, 3=0.836147277314512, 7=0.25941330653483835, 8=0.5719699819389901, 10=0.1, 15=0.757082638726758}, {1=0.2530120895412218, 18=0.500460540338406, 3=0.1, 20=0.5771071414309304, 6=0.38731216154776443, 15=0.1}, {1=0.1, 18=0.9384915653033572, 20=0.1, 6=0.4676271494790903, 7=0.2869953505844114, 8=0.1, 9=0.5659823615576997, 10=0.1, 12=0.1, 15=0.1}, {1=0.9107468150093077, 4=0.8730283654402409, 5=0.32853245011303656, 7=0.6105579644859014, 10=0.4904967223511343, 12=0.1, 13=0.1, 14=0.5078123126078224, 15=0.8665642246547276}, {16=0.9789262922575546, 1=0.6301984763949088, 2=0.4151009483812223, 5=0.3570691864178733, 6=0.28714809934465463, 8=0.5672656317093514, 9=0.6737413509191651, 11=0.5531268641266187, 12=0.4275313415052458, 13=0.5534743113419976, 15=0.9826052666479914}, {16=0.5772442813268532, 18=0.44963906558802463, 3=0.32191012143281916, 8=0.5864091215194734, 12=0.4352284220021878, 13=0.1}, {1=0.49547453065935654, 18=0.16416137539699127, 20=0.23523853760822977, 4=0.40649122624932243, 5=0.8810609076819756, 6=1.0, 9=0.2234870849332759, 12=1.0, 14=0.1}, {1=0.3175871933833575, 4=0.9888872155893571, 7=0.8805661862877735, 8=0.5016001331408717, 10=0.6562409503566915}, {17=0.5740721575673136, 19=0.5947135708417284, 5=0.6558883405957541, 13=0.9375201250661225, 14=0.6440131975969854}, {1=0.47481289310167235, 3=0.1, 11=0.5857344456531287}, {2=0.9007138271496957, 19=0.1, 20=0.6808135527865093, 9=0.1}, {16=0.2352017497965363, 2=0.10050407880171841, 5=0.8777665677554394, 7=0.2852316258227561}, {2=0.9429021722563725, 19=0.585575887331818, 12=0.34734190147806465}, {16=0.37784893178959916, 2=0.5331924487190567, 20=0.6276031782901018, 4=0.10320984419744594, 6=0.5775164086506075, 8=0.25374934015535344, 10=0.4321212911842155, 11=0.1, 13=0.38844125636353094}, {1=0.36732984502182625, 2=0.525129743727016, 3=0.7902532152181276, 20=1.0, 4=0.551399764022791, 5=0.3761480318347783, 6=0.7900408646450281, 8=0.19893244463728732, 12=1.0, 13=0.735147226065208}, {7=0.8908008020675334, 10=0.3263079375736372, 11=0.34216500098120317}, {16=0.1581762007790169, 1=0.5469906910145269, 18=0.49299443443688257, 3=1.0, 5=0.6267808646024755, 6=0.1, 9=1.0, 11=0.1, 12=0.1, 13=0.33805938870242236, 14=0.439639765347537}, {16=0.4471225361984901, 1=0.31161698181520897, 18=0.6221226413166827, 3=0.5354633639676666, 19=0.3221826254417913, 6=0.1962714527265978, 8=1.0, 10=0.5919825918785756, 11=0.1, 12=0.1}, {19=1.0, 3=0.3950517719342931, 4=0.4568557877705702, 6=0.17381534173743096, 7=0.17044581978175444, 9=0.1, 10=0.1, 11=0.8530443559169463, 12=0.49413331592215376, 13=0.9817377222920376, 14=0.3598629622568478}, {5=0.31773059024254857, 6=1.0, 14=0.30725876106845706}, {16=0.9758716599833219, 17=0.44595613080724894, 3=0.1, 5=1.0, 6=1.0, 9=1.0, 13=0.5181870735567264, 14=0.56598562243081}, {1=0.8168962138117664, 2=0.7800827188055177, 5=1.0, 7=0.4047826737276672, 9=0.6157427682325466, 10=0.907708287439143, 11=1.0, 12=1.0, 13=0.4471731856396224, 14=0.29881924293109347, 15=0.3465184958761106, 18=0.9819443525094192, 19=0.5267590970296238}, {16=0.1, 17=0.1, 1=0.6395876763791866, 3=0.5958454184945285, 20=0.7747514120265678, 6=0.805825507681873, 8=0.42986201080140984, 10=0.7013749610939082, 11=0.2606421264645869, 12=0.7557371160678824, 13=0.3926155606430889}, {16=0.3442382952537705, 1=0.8020200564529931, 18=0.39615326394510764, 4=0.9208361055391983, 5=0.6426921971359085, 6=0.3897334615370779, 7=0.1, 9=0.3546028509605447, 10=0.664949631780541, 12=0.6013546012968357, 14=0.18959957988899678}, </w:t>
            </w:r>
            <w:r w:rsidRPr="000C2F7A">
              <w:rPr>
                <w:rFonts w:ascii="Consolas" w:hAnsi="Consolas"/>
                <w:sz w:val="16"/>
                <w:szCs w:val="16"/>
              </w:rPr>
              <w:lastRenderedPageBreak/>
              <w:t>{17=0.3681459274617964, 1=0.1, 2=0.1, 5=0.9307914174994552, 6=0.1772957173341993, 10=0.6095993785401036, 14=0.5172777616707022, 15=0.5312520386695241}, {18=0.3084487824733062, 19=0.14684775015790313, 3=0.46571698694660457, 6=0.7424182162565032, 7=0.5210940217274179, 8=0.8009484792199943, 12=0.6325415781369164, 13=0.94060060090369}, {16=0.1, 1=0.7268169683041369, 4=0.56371057370517, 5=0.1, 11=0.7265316199946894, 12=0.1241414313461578}</w:t>
            </w:r>
          </w:p>
        </w:tc>
      </w:tr>
    </w:tbl>
    <w:p w14:paraId="335A413D" w14:textId="44130FE9" w:rsidR="00E93E19" w:rsidRDefault="001A0F5E" w:rsidP="001A0F5E">
      <w:pPr>
        <w:pStyle w:val="Caption"/>
        <w:rPr>
          <w:noProof/>
        </w:rPr>
      </w:pPr>
      <w:bookmarkStart w:id="60" w:name="_Toc154051195"/>
      <w:r>
        <w:lastRenderedPageBreak/>
        <w:t xml:space="preserve">Ảnh </w:t>
      </w:r>
      <w:fldSimple w:instr=" STYLEREF 1 \s ">
        <w:r w:rsidR="000C2F7A">
          <w:rPr>
            <w:noProof/>
          </w:rPr>
          <w:t>5</w:t>
        </w:r>
      </w:fldSimple>
      <w:r w:rsidR="000C2F7A">
        <w:t>.</w:t>
      </w:r>
      <w:fldSimple w:instr=" SEQ Ảnh \* ARABIC \s 1 ">
        <w:r w:rsidR="000C2F7A">
          <w:rPr>
            <w:noProof/>
          </w:rPr>
          <w:t>2</w:t>
        </w:r>
      </w:fldSimple>
      <w:r>
        <w:rPr>
          <w:noProof/>
        </w:rPr>
        <w:t>: Uncertain dataset khi được sinh ra</w:t>
      </w:r>
      <w:bookmarkEnd w:id="60"/>
    </w:p>
    <w:p w14:paraId="69139A94" w14:textId="77777777" w:rsidR="000C2F7A" w:rsidRPr="000C2F7A" w:rsidRDefault="000C2F7A" w:rsidP="000C2F7A">
      <w:pPr>
        <w:pStyle w:val="Nidungvnbn"/>
      </w:pPr>
    </w:p>
    <w:tbl>
      <w:tblPr>
        <w:tblStyle w:val="TableGrid"/>
        <w:tblW w:w="0" w:type="auto"/>
        <w:tblLook w:val="04A0" w:firstRow="1" w:lastRow="0" w:firstColumn="1" w:lastColumn="0" w:noHBand="0" w:noVBand="1"/>
      </w:tblPr>
      <w:tblGrid>
        <w:gridCol w:w="8777"/>
      </w:tblGrid>
      <w:tr w:rsidR="001A0F5E" w14:paraId="1838E5F5" w14:textId="77777777" w:rsidTr="001A0F5E">
        <w:tc>
          <w:tcPr>
            <w:tcW w:w="8777" w:type="dxa"/>
          </w:tcPr>
          <w:p w14:paraId="5C6134F1" w14:textId="37C84D63" w:rsidR="001A0F5E" w:rsidRPr="001A0F5E" w:rsidRDefault="000C2F7A" w:rsidP="001A0F5E">
            <w:pPr>
              <w:pStyle w:val="Nidungvnbn"/>
              <w:keepNext/>
              <w:ind w:firstLine="0"/>
              <w:rPr>
                <w:rFonts w:ascii="Consolas" w:hAnsi="Consolas"/>
                <w:sz w:val="16"/>
                <w:szCs w:val="16"/>
              </w:rPr>
            </w:pPr>
            <w:r w:rsidRPr="000C2F7A">
              <w:rPr>
                <w:rFonts w:ascii="Consolas" w:hAnsi="Consolas"/>
                <w:sz w:val="16"/>
                <w:szCs w:val="16"/>
              </w:rPr>
              <w:t>{1=0.4682768261630882, 2=0.711970503893518, 3=0.027687006794852254, 4=0.18916163672875563, 5=0.7346072164304528, 6=0.8315309228859298, 7=0.3494463875284145, 8=0.9071311677362454, 9=0.4645006606311396, 10=0.6437897800945606, 11=0.20610313676844738, 12=0.9153593917857517, 13=0.8032683503066909, 14=0.08458608285236513, 15=0.7223033877154695, 16=0.062305459144174735, 17=0.2072870376400241, 18=0.6192657673261658, 19=0.3524464850356216, 20=0.5714542414448268}</w:t>
            </w:r>
          </w:p>
        </w:tc>
      </w:tr>
    </w:tbl>
    <w:p w14:paraId="708B851B" w14:textId="3AEFE12A" w:rsidR="001A0F5E" w:rsidRDefault="001A0F5E" w:rsidP="001A0F5E">
      <w:pPr>
        <w:pStyle w:val="Caption"/>
        <w:rPr>
          <w:noProof/>
        </w:rPr>
      </w:pPr>
      <w:bookmarkStart w:id="61" w:name="_Toc154051196"/>
      <w:r>
        <w:t xml:space="preserve">Ảnh </w:t>
      </w:r>
      <w:fldSimple w:instr=" STYLEREF 1 \s ">
        <w:r w:rsidR="000C2F7A">
          <w:rPr>
            <w:noProof/>
          </w:rPr>
          <w:t>5</w:t>
        </w:r>
      </w:fldSimple>
      <w:r w:rsidR="000C2F7A">
        <w:t>.</w:t>
      </w:r>
      <w:fldSimple w:instr=" SEQ Ảnh \* ARABIC \s 1 ">
        <w:r w:rsidR="000C2F7A">
          <w:rPr>
            <w:noProof/>
          </w:rPr>
          <w:t>3</w:t>
        </w:r>
      </w:fldSimple>
      <w:r>
        <w:rPr>
          <w:noProof/>
        </w:rPr>
        <w:t>: Weight table khi được sinh ra</w:t>
      </w:r>
      <w:bookmarkEnd w:id="61"/>
    </w:p>
    <w:p w14:paraId="0CE2F41C" w14:textId="77777777" w:rsidR="000C2F7A" w:rsidRPr="000C2F7A" w:rsidRDefault="000C2F7A" w:rsidP="000C2F7A">
      <w:pPr>
        <w:pStyle w:val="Nidungvnbn"/>
      </w:pPr>
    </w:p>
    <w:tbl>
      <w:tblPr>
        <w:tblStyle w:val="TableGrid"/>
        <w:tblW w:w="0" w:type="auto"/>
        <w:tblLook w:val="04A0" w:firstRow="1" w:lastRow="0" w:firstColumn="1" w:lastColumn="0" w:noHBand="0" w:noVBand="1"/>
      </w:tblPr>
      <w:tblGrid>
        <w:gridCol w:w="8777"/>
      </w:tblGrid>
      <w:tr w:rsidR="001A0F5E" w14:paraId="00C4E3C6" w14:textId="77777777" w:rsidTr="001A0F5E">
        <w:tc>
          <w:tcPr>
            <w:tcW w:w="8777" w:type="dxa"/>
          </w:tcPr>
          <w:p w14:paraId="4C29F5BB" w14:textId="4DF1B701" w:rsidR="001A0F5E" w:rsidRPr="000C2F7A" w:rsidRDefault="000C2F7A" w:rsidP="000C2F7A">
            <w:pPr>
              <w:pStyle w:val="Nidungvnbn"/>
              <w:keepNext/>
              <w:ind w:firstLine="0"/>
              <w:rPr>
                <w:rFonts w:ascii="Consolas" w:hAnsi="Consolas"/>
                <w:sz w:val="16"/>
                <w:szCs w:val="16"/>
              </w:rPr>
            </w:pPr>
            <w:r w:rsidRPr="000C2F7A">
              <w:rPr>
                <w:rFonts w:ascii="Consolas" w:hAnsi="Consolas"/>
                <w:sz w:val="16"/>
                <w:szCs w:val="16"/>
              </w:rPr>
              <w:t>{1=8.49309043088947, 2=5.413493179434959, 3=5.773963435927853, 4=5.62769930963334, 5=8.573670930388529, 6=9.99315014887735, 7=5.885447029631704, 8=5.245329418650022, 9=5.472946178419839, 10=7.078550201984662, 11=4.94738128113848, 12=8.220576053637789, 13=6.709437775502389, 14=4.5337316799153955, 15=3.684022664575111, 16=6.475337614013704, 17=2.3126515673853834, 18=5.737245107066712, 19=4.146801450893065, 20=4.995513822142339}</w:t>
            </w:r>
          </w:p>
        </w:tc>
      </w:tr>
    </w:tbl>
    <w:p w14:paraId="48C7C11E" w14:textId="35199790" w:rsidR="001A0F5E" w:rsidRDefault="000C2F7A" w:rsidP="000C2F7A">
      <w:pPr>
        <w:pStyle w:val="Caption"/>
      </w:pPr>
      <w:bookmarkStart w:id="62" w:name="_Toc154051197"/>
      <w:r>
        <w:t xml:space="preserve">Ảnh </w:t>
      </w:r>
      <w:fldSimple w:instr=" STYLEREF 1 \s ">
        <w:r>
          <w:rPr>
            <w:noProof/>
          </w:rPr>
          <w:t>5</w:t>
        </w:r>
      </w:fldSimple>
      <w:r>
        <w:t>.</w:t>
      </w:r>
      <w:fldSimple w:instr=" SEQ Ảnh \* ARABIC \s 1 ">
        <w:r>
          <w:rPr>
            <w:noProof/>
          </w:rPr>
          <w:t>4</w:t>
        </w:r>
      </w:fldSimple>
      <w:r>
        <w:t>: Mean size-1-itemsets khi được sinh ra</w:t>
      </w:r>
      <w:bookmarkEnd w:id="62"/>
    </w:p>
    <w:p w14:paraId="0877185A" w14:textId="5F313A3F" w:rsidR="000C2F7A" w:rsidRDefault="000C2F7A" w:rsidP="000C2F7A">
      <w:pPr>
        <w:pStyle w:val="Heading3"/>
      </w:pPr>
      <w:bookmarkStart w:id="63" w:name="_Toc154051170"/>
      <w:r>
        <w:t>Kết quả khi thực thi thuật toán</w:t>
      </w:r>
      <w:bookmarkEnd w:id="63"/>
    </w:p>
    <w:p w14:paraId="1E8D8809" w14:textId="556D44EE" w:rsidR="000C2F7A" w:rsidRDefault="000C2F7A" w:rsidP="000C2F7A">
      <w:pPr>
        <w:pStyle w:val="Nidungvnbn"/>
        <w:rPr>
          <w:rFonts w:eastAsiaTheme="minorEastAsia"/>
        </w:rPr>
      </w:pPr>
      <w:r>
        <w:t xml:space="preserve">Lựa chọn các tham số minimum support là </w:t>
      </w:r>
      <m:oMath>
        <m:r>
          <w:rPr>
            <w:rFonts w:ascii="Cambria Math" w:hAnsi="Cambria Math"/>
          </w:rPr>
          <m:t>0.1×30=3</m:t>
        </m:r>
      </m:oMath>
      <w:r>
        <w:rPr>
          <w:rFonts w:eastAsiaTheme="minorEastAsia"/>
        </w:rPr>
        <w:t xml:space="preserve">, threshold là </w:t>
      </w:r>
      <m:oMath>
        <m:r>
          <w:rPr>
            <w:rFonts w:ascii="Cambria Math" w:eastAsiaTheme="minorEastAsia" w:hAnsi="Cambria Math"/>
          </w:rPr>
          <m:t>0.5</m:t>
        </m:r>
      </m:oMath>
      <w:r>
        <w:rPr>
          <w:rFonts w:eastAsiaTheme="minorEastAsia"/>
        </w:rPr>
        <w:t xml:space="preserve">, alpha là </w:t>
      </w:r>
      <m:oMath>
        <m:r>
          <w:rPr>
            <w:rFonts w:ascii="Cambria Math" w:eastAsiaTheme="minorEastAsia" w:hAnsi="Cambria Math"/>
          </w:rPr>
          <m:t>0.2</m:t>
        </m:r>
      </m:oMath>
      <w:r>
        <w:rPr>
          <w:rFonts w:eastAsiaTheme="minorEastAsia"/>
        </w:rPr>
        <w:t>.</w:t>
      </w:r>
    </w:p>
    <w:p w14:paraId="7A4348C8" w14:textId="77777777" w:rsidR="000C2F7A" w:rsidRDefault="000C2F7A" w:rsidP="000C2F7A">
      <w:pPr>
        <w:pStyle w:val="Nidungvnbn"/>
        <w:keepNext/>
      </w:pPr>
      <w:r w:rsidRPr="000C2F7A">
        <w:rPr>
          <w:noProof/>
        </w:rPr>
        <w:drawing>
          <wp:inline distT="0" distB="0" distL="0" distR="0" wp14:anchorId="32266708" wp14:editId="26E9A3AD">
            <wp:extent cx="5579745" cy="852170"/>
            <wp:effectExtent l="19050" t="19050" r="20955" b="24130"/>
            <wp:docPr id="1965603669"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03669" name="Picture 1" descr="A computer code with text&#10;&#10;Description automatically generated with medium confidence"/>
                    <pic:cNvPicPr/>
                  </pic:nvPicPr>
                  <pic:blipFill>
                    <a:blip r:embed="rId28"/>
                    <a:stretch>
                      <a:fillRect/>
                    </a:stretch>
                  </pic:blipFill>
                  <pic:spPr>
                    <a:xfrm>
                      <a:off x="0" y="0"/>
                      <a:ext cx="5579745" cy="852170"/>
                    </a:xfrm>
                    <a:prstGeom prst="rect">
                      <a:avLst/>
                    </a:prstGeom>
                    <a:ln>
                      <a:solidFill>
                        <a:schemeClr val="accent1"/>
                      </a:solidFill>
                    </a:ln>
                  </pic:spPr>
                </pic:pic>
              </a:graphicData>
            </a:graphic>
          </wp:inline>
        </w:drawing>
      </w:r>
    </w:p>
    <w:p w14:paraId="0098C6D0" w14:textId="000FBDC2" w:rsidR="000C2F7A" w:rsidRPr="000C2F7A" w:rsidRDefault="000C2F7A" w:rsidP="000C2F7A">
      <w:pPr>
        <w:pStyle w:val="Caption"/>
        <w:rPr>
          <w:noProof/>
        </w:rPr>
      </w:pPr>
      <w:bookmarkStart w:id="64" w:name="_Toc154051198"/>
      <w:r>
        <w:t xml:space="preserve">Ảnh </w:t>
      </w:r>
      <w:fldSimple w:instr=" STYLEREF 1 \s ">
        <w:r>
          <w:rPr>
            <w:noProof/>
          </w:rPr>
          <w:t>5</w:t>
        </w:r>
      </w:fldSimple>
      <w:r>
        <w:t>.</w:t>
      </w:r>
      <w:fldSimple w:instr=" SEQ Ảnh \* ARABIC \s 1 ">
        <w:r>
          <w:rPr>
            <w:noProof/>
          </w:rPr>
          <w:t>5</w:t>
        </w:r>
      </w:fldSimple>
      <w:r>
        <w:rPr>
          <w:noProof/>
        </w:rPr>
        <w:t>: Lưạ chọn các tham số cho thuật toán Apriori và thực thi bằng cách gọi  phương thức solve()</w:t>
      </w:r>
      <w:bookmarkEnd w:id="64"/>
    </w:p>
    <w:p w14:paraId="71D3574E" w14:textId="35F833C1" w:rsidR="000C2F7A" w:rsidRDefault="000C2F7A" w:rsidP="000C2F7A">
      <w:pPr>
        <w:pStyle w:val="Nidungvnbn"/>
      </w:pPr>
      <w:r>
        <w:t>Kết quả sau khi thực thi ta có được các tập hợp các size-2-itemsets có thỏa điều kiện wPFI:</w:t>
      </w:r>
    </w:p>
    <w:tbl>
      <w:tblPr>
        <w:tblStyle w:val="TableGrid"/>
        <w:tblW w:w="0" w:type="auto"/>
        <w:tblInd w:w="805" w:type="dxa"/>
        <w:tblLook w:val="04A0" w:firstRow="1" w:lastRow="0" w:firstColumn="1" w:lastColumn="0" w:noHBand="0" w:noVBand="1"/>
      </w:tblPr>
      <w:tblGrid>
        <w:gridCol w:w="7972"/>
      </w:tblGrid>
      <w:tr w:rsidR="000C2F7A" w14:paraId="3BF26619" w14:textId="77777777" w:rsidTr="000C2F7A">
        <w:tc>
          <w:tcPr>
            <w:tcW w:w="7972" w:type="dxa"/>
          </w:tcPr>
          <w:p w14:paraId="43DACCDF" w14:textId="501F5E0D" w:rsidR="000C2F7A" w:rsidRPr="000C2F7A" w:rsidRDefault="000C2F7A" w:rsidP="000C2F7A">
            <w:pPr>
              <w:pStyle w:val="Nidungvnbn"/>
              <w:ind w:firstLine="0"/>
              <w:jc w:val="center"/>
              <w:rPr>
                <w:rFonts w:ascii="Consolas" w:hAnsi="Consolas"/>
              </w:rPr>
            </w:pPr>
            <w:r w:rsidRPr="000C2F7A">
              <w:rPr>
                <w:rFonts w:ascii="Consolas" w:hAnsi="Consolas"/>
              </w:rPr>
              <w:t>[[5, 12], [6, 12], [6, 13], [12, 13], [5, 6]]</w:t>
            </w:r>
          </w:p>
        </w:tc>
      </w:tr>
    </w:tbl>
    <w:p w14:paraId="16CA4AB8" w14:textId="071D29F2" w:rsidR="00312AA3" w:rsidRPr="00312AA3" w:rsidRDefault="000C2F7A" w:rsidP="00312AA3">
      <w:pPr>
        <w:pStyle w:val="Caption"/>
        <w:rPr>
          <w:noProof/>
        </w:rPr>
      </w:pPr>
      <w:bookmarkStart w:id="65" w:name="_Toc154051199"/>
      <w:r>
        <w:t xml:space="preserve">Ảnh </w:t>
      </w:r>
      <w:fldSimple w:instr=" STYLEREF 1 \s ">
        <w:r>
          <w:rPr>
            <w:noProof/>
          </w:rPr>
          <w:t>5</w:t>
        </w:r>
      </w:fldSimple>
      <w:r>
        <w:t>.</w:t>
      </w:r>
      <w:fldSimple w:instr=" SEQ Ảnh \* ARABIC \s 1 ">
        <w:r>
          <w:rPr>
            <w:noProof/>
          </w:rPr>
          <w:t>6</w:t>
        </w:r>
      </w:fldSimple>
      <w:r>
        <w:rPr>
          <w:noProof/>
        </w:rPr>
        <w:t>: Kết q</w:t>
      </w:r>
      <w:r w:rsidR="00312AA3">
        <w:rPr>
          <w:noProof/>
        </w:rPr>
        <w:t>ủa</w:t>
      </w:r>
      <w:r>
        <w:rPr>
          <w:noProof/>
        </w:rPr>
        <w:t xml:space="preserve"> sau khi thực thi</w:t>
      </w:r>
      <w:bookmarkEnd w:id="65"/>
    </w:p>
    <w:p w14:paraId="6C5AB943" w14:textId="6357291D" w:rsidR="000558B2" w:rsidRDefault="000558B2" w:rsidP="000558B2">
      <w:pPr>
        <w:pStyle w:val="Heading2"/>
        <w:rPr>
          <w:lang w:val="en-US"/>
        </w:rPr>
      </w:pPr>
      <w:bookmarkStart w:id="66" w:name="_Toc154051171"/>
      <w:r>
        <w:rPr>
          <w:lang w:val="en-US"/>
        </w:rPr>
        <w:t>Vẽ biểu đồ</w:t>
      </w:r>
      <w:r w:rsidR="00F55DED">
        <w:rPr>
          <w:lang w:val="en-US"/>
        </w:rPr>
        <w:t xml:space="preserve"> theo phân tích lý thuyết của phương thức solve() thực thi</w:t>
      </w:r>
      <w:bookmarkEnd w:id="66"/>
    </w:p>
    <w:p w14:paraId="5326A596" w14:textId="5A1BAA2B" w:rsidR="00F55DED" w:rsidRDefault="00F55DED" w:rsidP="00F55DED">
      <w:pPr>
        <w:pStyle w:val="Nidungvnbn"/>
      </w:pPr>
      <w:r>
        <w:lastRenderedPageBreak/>
        <w:t>Thực hiện việc vẽ biễu đồ thực về độ phức tạp tuân theo hàm sau:</w:t>
      </w:r>
    </w:p>
    <w:p w14:paraId="47DCBEB2" w14:textId="0CAB43B0" w:rsidR="00F55DED" w:rsidRPr="00D54CFA" w:rsidRDefault="00F55DED" w:rsidP="00F55DED">
      <w:pPr>
        <w:pStyle w:val="Nidungvnbn"/>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n, msup</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×msup</m:t>
          </m:r>
        </m:oMath>
      </m:oMathPara>
    </w:p>
    <w:p w14:paraId="7D97CB26" w14:textId="30B6C20D" w:rsidR="00D54CFA" w:rsidRPr="00D54CFA" w:rsidRDefault="00D54CFA" w:rsidP="00D54CFA">
      <w:pPr>
        <w:pStyle w:val="Nidungvnbn"/>
      </w:pPr>
      <w:r w:rsidRPr="00D54CFA">
        <w:t>Vẽ biểu đồ thực nghiệm các tập Uncertain Dataset tăng dần kích thước từ 1000 đến 10000.</w:t>
      </w:r>
    </w:p>
    <w:p w14:paraId="111E88CA" w14:textId="39ECD4A4" w:rsidR="00D54CFA" w:rsidRDefault="00312AA3" w:rsidP="00D54CFA">
      <w:pPr>
        <w:pStyle w:val="Nidungvnbn"/>
        <w:keepNext/>
        <w:jc w:val="center"/>
      </w:pPr>
      <w:r w:rsidRPr="00312AA3">
        <w:rPr>
          <w:noProof/>
        </w:rPr>
        <w:drawing>
          <wp:inline distT="0" distB="0" distL="0" distR="0" wp14:anchorId="59209CE4" wp14:editId="2B7D75CE">
            <wp:extent cx="4194163" cy="2590800"/>
            <wp:effectExtent l="0" t="0" r="0" b="0"/>
            <wp:docPr id="749640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5684" cy="2604094"/>
                    </a:xfrm>
                    <a:prstGeom prst="rect">
                      <a:avLst/>
                    </a:prstGeom>
                    <a:noFill/>
                    <a:ln>
                      <a:noFill/>
                    </a:ln>
                  </pic:spPr>
                </pic:pic>
              </a:graphicData>
            </a:graphic>
          </wp:inline>
        </w:drawing>
      </w:r>
    </w:p>
    <w:p w14:paraId="060D89A6" w14:textId="09099029" w:rsidR="006A347F" w:rsidRPr="006A347F" w:rsidRDefault="00D54CFA" w:rsidP="00D54CFA">
      <w:pPr>
        <w:pStyle w:val="Caption"/>
        <w:rPr>
          <w:rFonts w:eastAsiaTheme="minorEastAsia" w:cs="Times New Roman"/>
          <w:szCs w:val="26"/>
        </w:rPr>
      </w:pPr>
      <w:bookmarkStart w:id="67" w:name="_Toc154051200"/>
      <w:r>
        <w:t xml:space="preserve">Ảnh </w:t>
      </w:r>
      <w:fldSimple w:instr=" STYLEREF 1 \s ">
        <w:r w:rsidR="000C2F7A">
          <w:rPr>
            <w:noProof/>
          </w:rPr>
          <w:t>5</w:t>
        </w:r>
      </w:fldSimple>
      <w:r w:rsidR="000C2F7A">
        <w:t>.</w:t>
      </w:r>
      <w:fldSimple w:instr=" SEQ Ảnh \* ARABIC \s 1 ">
        <w:r w:rsidR="000C2F7A">
          <w:rPr>
            <w:noProof/>
          </w:rPr>
          <w:t>7</w:t>
        </w:r>
      </w:fldSimple>
      <w:r>
        <w:t>: Kết quả thực thi khi phân tích theo lý thuyết</w:t>
      </w:r>
      <w:bookmarkEnd w:id="67"/>
    </w:p>
    <w:p w14:paraId="3A78834A" w14:textId="4065D7D1" w:rsidR="006A347F" w:rsidRPr="006A347F" w:rsidRDefault="006A347F" w:rsidP="00F55DED">
      <w:pPr>
        <w:pStyle w:val="Nidungvnbn"/>
        <w:rPr>
          <w:rFonts w:eastAsiaTheme="minorEastAsia"/>
        </w:rPr>
      </w:pPr>
    </w:p>
    <w:p w14:paraId="6F52175C" w14:textId="20B62452" w:rsidR="00D54CFA" w:rsidRDefault="00312AA3" w:rsidP="00D54CFA">
      <w:pPr>
        <w:pStyle w:val="Nidungvnbn"/>
        <w:keepNext/>
        <w:jc w:val="center"/>
      </w:pPr>
      <w:r>
        <w:rPr>
          <w:noProof/>
        </w:rPr>
        <w:drawing>
          <wp:inline distT="0" distB="0" distL="0" distR="0" wp14:anchorId="069C2919" wp14:editId="755C5450">
            <wp:extent cx="4732020" cy="3375660"/>
            <wp:effectExtent l="0" t="0" r="11430" b="15240"/>
            <wp:docPr id="938384464" name="Chart 1">
              <a:extLst xmlns:a="http://schemas.openxmlformats.org/drawingml/2006/main">
                <a:ext uri="{FF2B5EF4-FFF2-40B4-BE49-F238E27FC236}">
                  <a16:creationId xmlns:a16="http://schemas.microsoft.com/office/drawing/2014/main" id="{C0526178-03CA-E9B6-0E06-CCFFADCEF4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BC4CF0B" w14:textId="5D480B9F" w:rsidR="006A347F" w:rsidRPr="00F55DED" w:rsidRDefault="00D54CFA" w:rsidP="00312AA3">
      <w:pPr>
        <w:pStyle w:val="Caption"/>
        <w:rPr>
          <w:rFonts w:eastAsiaTheme="minorEastAsia"/>
        </w:rPr>
      </w:pPr>
      <w:bookmarkStart w:id="68" w:name="_Toc154051201"/>
      <w:r>
        <w:t xml:space="preserve">Ảnh </w:t>
      </w:r>
      <w:fldSimple w:instr=" STYLEREF 1 \s ">
        <w:r w:rsidR="000C2F7A">
          <w:rPr>
            <w:noProof/>
          </w:rPr>
          <w:t>5</w:t>
        </w:r>
      </w:fldSimple>
      <w:r w:rsidR="000C2F7A">
        <w:t>.</w:t>
      </w:r>
      <w:fldSimple w:instr=" SEQ Ảnh \* ARABIC \s 1 ">
        <w:r w:rsidR="000C2F7A">
          <w:rPr>
            <w:noProof/>
          </w:rPr>
          <w:t>8</w:t>
        </w:r>
      </w:fldSimple>
      <w:r>
        <w:rPr>
          <w:noProof/>
        </w:rPr>
        <w:t>: Biểu đồ thời gian chạy khi phân tích theo lý thuyết</w:t>
      </w:r>
      <w:bookmarkEnd w:id="68"/>
    </w:p>
    <w:p w14:paraId="23DBA405" w14:textId="327F9202" w:rsidR="00F55DED" w:rsidRDefault="00F55DED" w:rsidP="00F55DED">
      <w:pPr>
        <w:pStyle w:val="Heading2"/>
        <w:rPr>
          <w:lang w:val="en-US"/>
        </w:rPr>
      </w:pPr>
      <w:bookmarkStart w:id="69" w:name="_Toc154051172"/>
      <w:r>
        <w:rPr>
          <w:lang w:val="en-US"/>
        </w:rPr>
        <w:lastRenderedPageBreak/>
        <w:t>Vẽ biểu đồ theo thực tế phương thức solve() thực thi</w:t>
      </w:r>
      <w:bookmarkEnd w:id="69"/>
    </w:p>
    <w:p w14:paraId="0E143283" w14:textId="2AEC8D6B" w:rsidR="00DE17E0" w:rsidRPr="00DE17E0" w:rsidRDefault="00DE17E0" w:rsidP="00DE17E0">
      <w:pPr>
        <w:pStyle w:val="Nidungvnbn"/>
      </w:pPr>
      <w:r>
        <w:t>Ở file Plotting.java, sẽ thực hiện việc xuất một fil csv chứa bảng biểu được mô tả dưới đây về kết quả chạy thực tế đối với các tập Uncertain datasets có kích thước từ 1000 đến 10000.</w:t>
      </w:r>
    </w:p>
    <w:p w14:paraId="215CE0C7" w14:textId="486CAA76" w:rsidR="00004BA4" w:rsidRDefault="00DE17E0" w:rsidP="00D54CFA">
      <w:pPr>
        <w:pStyle w:val="Nidungvnbn"/>
      </w:pPr>
      <w:r>
        <w:t>Phần tiếp theo đây là việc t</w:t>
      </w:r>
      <w:r w:rsidR="00D54CFA">
        <w:t>hực hiện v</w:t>
      </w:r>
      <w:r w:rsidR="000558B2">
        <w:t>ẽ biểu đồ thực nghiệm các tập Uncertain Dataset tăng dần kích thước từ 1000 đến 10000</w:t>
      </w:r>
      <w:r w:rsidR="00D54CFA">
        <w:t>, với thời gian thực thi thực tế của thuật toán Apriori đã cài đặt</w:t>
      </w:r>
      <w:r w:rsidR="000558B2">
        <w:t>.</w:t>
      </w:r>
    </w:p>
    <w:p w14:paraId="5588B771" w14:textId="45F11213" w:rsidR="00D54CFA" w:rsidRDefault="00312AA3" w:rsidP="00D54CFA">
      <w:pPr>
        <w:pStyle w:val="Nidungvnbn"/>
        <w:keepNext/>
        <w:jc w:val="center"/>
      </w:pPr>
      <w:r w:rsidRPr="00312AA3">
        <w:rPr>
          <w:noProof/>
        </w:rPr>
        <w:drawing>
          <wp:inline distT="0" distB="0" distL="0" distR="0" wp14:anchorId="53FE1D10" wp14:editId="2039B2D7">
            <wp:extent cx="4465895" cy="2545080"/>
            <wp:effectExtent l="0" t="0" r="0" b="7620"/>
            <wp:docPr id="1221873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78725" cy="2552392"/>
                    </a:xfrm>
                    <a:prstGeom prst="rect">
                      <a:avLst/>
                    </a:prstGeom>
                    <a:noFill/>
                    <a:ln>
                      <a:noFill/>
                    </a:ln>
                  </pic:spPr>
                </pic:pic>
              </a:graphicData>
            </a:graphic>
          </wp:inline>
        </w:drawing>
      </w:r>
    </w:p>
    <w:p w14:paraId="6639FABB" w14:textId="35C94900" w:rsidR="00D54CFA" w:rsidRDefault="00D54CFA" w:rsidP="00D54CFA">
      <w:pPr>
        <w:pStyle w:val="Caption"/>
        <w:rPr>
          <w:noProof/>
        </w:rPr>
      </w:pPr>
      <w:bookmarkStart w:id="70" w:name="_Toc154051202"/>
      <w:r>
        <w:t xml:space="preserve">Ảnh </w:t>
      </w:r>
      <w:fldSimple w:instr=" STYLEREF 1 \s ">
        <w:r w:rsidR="000C2F7A">
          <w:rPr>
            <w:noProof/>
          </w:rPr>
          <w:t>5</w:t>
        </w:r>
      </w:fldSimple>
      <w:r w:rsidR="000C2F7A">
        <w:t>.</w:t>
      </w:r>
      <w:fldSimple w:instr=" SEQ Ảnh \* ARABIC \s 1 ">
        <w:r w:rsidR="000C2F7A">
          <w:rPr>
            <w:noProof/>
          </w:rPr>
          <w:t>9</w:t>
        </w:r>
      </w:fldSimple>
      <w:r>
        <w:rPr>
          <w:noProof/>
        </w:rPr>
        <w:t>: Kết quả thời gian chạy theo thực tế</w:t>
      </w:r>
      <w:bookmarkEnd w:id="70"/>
    </w:p>
    <w:p w14:paraId="18C955B1" w14:textId="77777777" w:rsidR="00312AA3" w:rsidRPr="00312AA3" w:rsidRDefault="00312AA3" w:rsidP="00312AA3">
      <w:pPr>
        <w:pStyle w:val="Nidungvnbn"/>
      </w:pPr>
    </w:p>
    <w:p w14:paraId="4F7F1832" w14:textId="49D2EE55" w:rsidR="002F1C5C" w:rsidRDefault="00312AA3" w:rsidP="00312AA3">
      <w:pPr>
        <w:pStyle w:val="Nidungvnbn"/>
        <w:keepNext/>
        <w:jc w:val="center"/>
      </w:pPr>
      <w:r>
        <w:rPr>
          <w:noProof/>
        </w:rPr>
        <w:drawing>
          <wp:inline distT="0" distB="0" distL="0" distR="0" wp14:anchorId="26A4A81B" wp14:editId="65BF5FD6">
            <wp:extent cx="4543969" cy="2575560"/>
            <wp:effectExtent l="0" t="0" r="9525" b="0"/>
            <wp:docPr id="6689568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54247" cy="2581386"/>
                    </a:xfrm>
                    <a:prstGeom prst="rect">
                      <a:avLst/>
                    </a:prstGeom>
                    <a:noFill/>
                  </pic:spPr>
                </pic:pic>
              </a:graphicData>
            </a:graphic>
          </wp:inline>
        </w:drawing>
      </w:r>
    </w:p>
    <w:p w14:paraId="5DE429E6" w14:textId="2097895B" w:rsidR="005B3ED0" w:rsidRPr="00DE17E0" w:rsidRDefault="002F1C5C" w:rsidP="00DE17E0">
      <w:pPr>
        <w:pStyle w:val="Caption"/>
        <w:rPr>
          <w:noProof/>
        </w:rPr>
      </w:pPr>
      <w:bookmarkStart w:id="71" w:name="_Toc154051203"/>
      <w:r>
        <w:t xml:space="preserve">Ảnh </w:t>
      </w:r>
      <w:fldSimple w:instr=" STYLEREF 1 \s ">
        <w:r w:rsidR="000C2F7A">
          <w:rPr>
            <w:noProof/>
          </w:rPr>
          <w:t>5</w:t>
        </w:r>
      </w:fldSimple>
      <w:r w:rsidR="000C2F7A">
        <w:t>.</w:t>
      </w:r>
      <w:fldSimple w:instr=" SEQ Ảnh \* ARABIC \s 1 ">
        <w:r w:rsidR="000C2F7A">
          <w:rPr>
            <w:noProof/>
          </w:rPr>
          <w:t>10</w:t>
        </w:r>
      </w:fldSimple>
      <w:r>
        <w:rPr>
          <w:noProof/>
        </w:rPr>
        <w:t>: Biểu đồ thời gian chạy theo thực tế</w:t>
      </w:r>
      <w:bookmarkEnd w:id="71"/>
    </w:p>
    <w:p w14:paraId="218C3C8D" w14:textId="3AF896BF" w:rsidR="008C6C1E" w:rsidRDefault="00982322" w:rsidP="00982322">
      <w:pPr>
        <w:pStyle w:val="Heading1"/>
      </w:pPr>
      <w:bookmarkStart w:id="72" w:name="_Toc154051173"/>
      <w:r>
        <w:rPr>
          <w:lang w:val="en-US"/>
        </w:rPr>
        <w:lastRenderedPageBreak/>
        <w:t>KẾT LUẬN</w:t>
      </w:r>
      <w:bookmarkEnd w:id="72"/>
    </w:p>
    <w:p w14:paraId="3B0FF7B3" w14:textId="1B09D06A" w:rsidR="00982322" w:rsidRDefault="008C6C1E" w:rsidP="008C6C1E">
      <w:pPr>
        <w:pStyle w:val="Nidungvnbn"/>
      </w:pPr>
      <w:r>
        <w:t>Sở dĩ có sự khác biệt ở một vài mốc của biểu đồ thời gian chạy theo thực tế so với thời gian chạy theo lý thuyết là do những thành phần khi phân tích ở phần lý thuyết đã bị loại bỏ do không thể xác định xấp xỉ giá trị như kích cỡ của Ia – X chẳng hạn. Ngoài ra các tham số hay trong bài này là thuộc tính của class Apriori giúp loại bỏ các candidate mới sinh ra như alpha, t không thể đo được chúng thật sự hỗ trợ cho việc gia tốc để có thể cho ra kết quả nhanh nhất là bao nhiêu</w:t>
      </w:r>
      <w:r w:rsidR="00982322">
        <w:t xml:space="preserve"> vì uncertain dataset liên tục thay đổi</w:t>
      </w:r>
      <w:r>
        <w:t xml:space="preserve"> với mỗi lần được sinh ra</w:t>
      </w:r>
      <w:r w:rsidR="00982322">
        <w:t>.</w:t>
      </w:r>
    </w:p>
    <w:p w14:paraId="5FF6D302" w14:textId="5FEDB891" w:rsidR="008C6C1E" w:rsidRPr="00982322" w:rsidRDefault="00982322" w:rsidP="00982322">
      <w:pPr>
        <w:spacing w:before="0" w:after="200" w:line="276" w:lineRule="auto"/>
        <w:rPr>
          <w:sz w:val="26"/>
          <w:szCs w:val="26"/>
        </w:rPr>
      </w:pPr>
      <w:r>
        <w:br w:type="page"/>
      </w:r>
    </w:p>
    <w:p w14:paraId="0327E70C" w14:textId="26B306BA" w:rsidR="008630F6" w:rsidRDefault="004C3584" w:rsidP="00004BA4">
      <w:pPr>
        <w:pStyle w:val="Heading1"/>
        <w:numPr>
          <w:ilvl w:val="0"/>
          <w:numId w:val="0"/>
        </w:numPr>
        <w:jc w:val="center"/>
      </w:pPr>
      <w:bookmarkStart w:id="73" w:name="_Toc154051174"/>
      <w:r>
        <w:lastRenderedPageBreak/>
        <w:t>TÀI LIỆU THAM KHẢO</w:t>
      </w:r>
      <w:bookmarkEnd w:id="73"/>
    </w:p>
    <w:p w14:paraId="75C6099C" w14:textId="77777777" w:rsidR="006A7CFA" w:rsidRDefault="006A7CFA" w:rsidP="00546D2F">
      <w:pPr>
        <w:pStyle w:val="Nidungvnbn"/>
        <w:rPr>
          <w:noProof/>
          <w:sz w:val="24"/>
          <w:szCs w:val="24"/>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408"/>
      </w:tblGrid>
      <w:tr w:rsidR="006A7CFA" w14:paraId="3036F3A6" w14:textId="77777777">
        <w:trPr>
          <w:divId w:val="1589269546"/>
          <w:tblCellSpacing w:w="15" w:type="dxa"/>
        </w:trPr>
        <w:tc>
          <w:tcPr>
            <w:tcW w:w="50" w:type="pct"/>
            <w:hideMark/>
          </w:tcPr>
          <w:p w14:paraId="60C108DA" w14:textId="08170275" w:rsidR="006A7CFA" w:rsidRPr="006A7CFA" w:rsidRDefault="006A7CFA">
            <w:pPr>
              <w:pStyle w:val="Bibliography"/>
              <w:rPr>
                <w:noProof/>
                <w:sz w:val="26"/>
                <w:szCs w:val="26"/>
              </w:rPr>
            </w:pPr>
            <w:r w:rsidRPr="006A7CFA">
              <w:rPr>
                <w:noProof/>
                <w:sz w:val="26"/>
                <w:szCs w:val="26"/>
              </w:rPr>
              <w:t xml:space="preserve">[1] </w:t>
            </w:r>
          </w:p>
        </w:tc>
        <w:tc>
          <w:tcPr>
            <w:tcW w:w="0" w:type="auto"/>
            <w:hideMark/>
          </w:tcPr>
          <w:p w14:paraId="687D7679" w14:textId="77777777" w:rsidR="006A7CFA" w:rsidRPr="006A7CFA" w:rsidRDefault="006A7CFA">
            <w:pPr>
              <w:pStyle w:val="Bibliography"/>
              <w:rPr>
                <w:noProof/>
                <w:sz w:val="26"/>
                <w:szCs w:val="26"/>
              </w:rPr>
            </w:pPr>
            <w:r w:rsidRPr="006A7CFA">
              <w:rPr>
                <w:noProof/>
                <w:sz w:val="26"/>
                <w:szCs w:val="26"/>
              </w:rPr>
              <w:t xml:space="preserve">H.-P. K. M. R. F. V. Thomas Bernecker, "Probabilistic Frequent Itemset Mining in Uncertain," pp. 122-124, 2009. </w:t>
            </w:r>
          </w:p>
        </w:tc>
      </w:tr>
      <w:tr w:rsidR="006A7CFA" w14:paraId="2662F28A" w14:textId="77777777">
        <w:trPr>
          <w:divId w:val="1589269546"/>
          <w:tblCellSpacing w:w="15" w:type="dxa"/>
        </w:trPr>
        <w:tc>
          <w:tcPr>
            <w:tcW w:w="50" w:type="pct"/>
            <w:hideMark/>
          </w:tcPr>
          <w:p w14:paraId="472DEC2A" w14:textId="77777777" w:rsidR="006A7CFA" w:rsidRPr="006A7CFA" w:rsidRDefault="006A7CFA">
            <w:pPr>
              <w:pStyle w:val="Bibliography"/>
              <w:rPr>
                <w:noProof/>
                <w:sz w:val="26"/>
                <w:szCs w:val="26"/>
              </w:rPr>
            </w:pPr>
            <w:r w:rsidRPr="006A7CFA">
              <w:rPr>
                <w:noProof/>
                <w:sz w:val="26"/>
                <w:szCs w:val="26"/>
              </w:rPr>
              <w:t xml:space="preserve">[2] </w:t>
            </w:r>
          </w:p>
        </w:tc>
        <w:tc>
          <w:tcPr>
            <w:tcW w:w="0" w:type="auto"/>
            <w:hideMark/>
          </w:tcPr>
          <w:p w14:paraId="47C9DE53" w14:textId="77777777" w:rsidR="006A7CFA" w:rsidRPr="006A7CFA" w:rsidRDefault="006A7CFA">
            <w:pPr>
              <w:pStyle w:val="Bibliography"/>
              <w:rPr>
                <w:noProof/>
                <w:sz w:val="26"/>
                <w:szCs w:val="26"/>
              </w:rPr>
            </w:pPr>
            <w:r w:rsidRPr="006A7CFA">
              <w:rPr>
                <w:noProof/>
                <w:sz w:val="26"/>
                <w:szCs w:val="26"/>
              </w:rPr>
              <w:t xml:space="preserve">F. C. J. W. Z. L. a. W. L. Z. Li, "Efficient weighted probabilistic frequent itemset mining in," </w:t>
            </w:r>
            <w:r w:rsidRPr="006A7CFA">
              <w:rPr>
                <w:i/>
                <w:iCs/>
                <w:noProof/>
                <w:sz w:val="26"/>
                <w:szCs w:val="26"/>
              </w:rPr>
              <w:t xml:space="preserve">Expert Systems, </w:t>
            </w:r>
            <w:r w:rsidRPr="006A7CFA">
              <w:rPr>
                <w:noProof/>
                <w:sz w:val="26"/>
                <w:szCs w:val="26"/>
              </w:rPr>
              <w:t xml:space="preserve">vol. 38. </w:t>
            </w:r>
          </w:p>
        </w:tc>
      </w:tr>
    </w:tbl>
    <w:p w14:paraId="3CFF708C" w14:textId="77777777" w:rsidR="006A7CFA" w:rsidRDefault="006A7CFA">
      <w:pPr>
        <w:divId w:val="1589269546"/>
        <w:rPr>
          <w:rFonts w:eastAsia="Times New Roman"/>
          <w:noProof/>
        </w:rPr>
      </w:pPr>
    </w:p>
    <w:p w14:paraId="61A6795B" w14:textId="2E8D9196" w:rsidR="009527BD" w:rsidRPr="00727A8D" w:rsidRDefault="006A7CFA" w:rsidP="00546D2F">
      <w:pPr>
        <w:pStyle w:val="Nidungvnbn"/>
      </w:pPr>
      <w:r>
        <w:fldChar w:fldCharType="end"/>
      </w:r>
    </w:p>
    <w:sectPr w:rsidR="009527BD" w:rsidRPr="00727A8D"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18FFA" w14:textId="77777777" w:rsidR="00397818" w:rsidRDefault="00397818" w:rsidP="00453AB1">
      <w:r>
        <w:separator/>
      </w:r>
    </w:p>
  </w:endnote>
  <w:endnote w:type="continuationSeparator" w:id="0">
    <w:p w14:paraId="35A3A59F" w14:textId="77777777" w:rsidR="00397818" w:rsidRDefault="00397818" w:rsidP="00453AB1">
      <w:r>
        <w:continuationSeparator/>
      </w:r>
    </w:p>
  </w:endnote>
  <w:endnote w:type="continuationNotice" w:id="1">
    <w:p w14:paraId="71195B22" w14:textId="77777777" w:rsidR="00397818" w:rsidRDefault="003978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E6CEE" w14:textId="77777777" w:rsidR="00397818" w:rsidRDefault="00397818" w:rsidP="00453AB1">
      <w:r>
        <w:separator/>
      </w:r>
    </w:p>
  </w:footnote>
  <w:footnote w:type="continuationSeparator" w:id="0">
    <w:p w14:paraId="7AD500D1" w14:textId="77777777" w:rsidR="00397818" w:rsidRDefault="00397818" w:rsidP="00453AB1">
      <w:r>
        <w:continuationSeparator/>
      </w:r>
    </w:p>
  </w:footnote>
  <w:footnote w:type="continuationNotice" w:id="1">
    <w:p w14:paraId="3F94B952" w14:textId="77777777" w:rsidR="00397818" w:rsidRDefault="003978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361D3" w14:textId="77777777" w:rsidR="00E92951" w:rsidRPr="00453AB1" w:rsidRDefault="00E92951">
    <w:pPr>
      <w:pStyle w:val="Header"/>
      <w:jc w:val="center"/>
      <w:rPr>
        <w:rStyle w:val="NidungvnbnChar"/>
      </w:rPr>
    </w:pPr>
  </w:p>
  <w:p w14:paraId="2FDC8E61" w14:textId="77777777" w:rsidR="00E92951" w:rsidRDefault="00E92951"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5F8B27E0" w14:textId="3693C6C7" w:rsidR="00E92951" w:rsidRDefault="00E92951">
        <w:pPr>
          <w:pStyle w:val="Header"/>
          <w:jc w:val="center"/>
        </w:pPr>
        <w:r>
          <w:fldChar w:fldCharType="begin"/>
        </w:r>
        <w:r>
          <w:instrText xml:space="preserve"> PAGE   \* MERGEFORMAT </w:instrText>
        </w:r>
        <w:r>
          <w:fldChar w:fldCharType="separate"/>
        </w:r>
        <w:r w:rsidR="00BD4012">
          <w:rPr>
            <w:noProof/>
          </w:rPr>
          <w:t>ii</w:t>
        </w:r>
        <w:r>
          <w:rPr>
            <w:noProof/>
          </w:rPr>
          <w:fldChar w:fldCharType="end"/>
        </w:r>
      </w:p>
    </w:sdtContent>
  </w:sdt>
  <w:p w14:paraId="7885AD37" w14:textId="77777777" w:rsidR="00E92951" w:rsidRDefault="00E92951"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7B181590" w14:textId="376DC13B" w:rsidR="00E92951" w:rsidRPr="00453AB1" w:rsidRDefault="00E92951">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BD4012">
          <w:rPr>
            <w:rStyle w:val="NidungvnbnChar"/>
            <w:noProof/>
          </w:rPr>
          <w:t>2</w:t>
        </w:r>
        <w:r w:rsidRPr="00453AB1">
          <w:rPr>
            <w:rStyle w:val="NidungvnbnChar"/>
          </w:rPr>
          <w:fldChar w:fldCharType="end"/>
        </w:r>
      </w:p>
    </w:sdtContent>
  </w:sdt>
  <w:p w14:paraId="660030CB" w14:textId="77777777" w:rsidR="00E92951" w:rsidRDefault="00E92951"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EC9"/>
    <w:multiLevelType w:val="hybridMultilevel"/>
    <w:tmpl w:val="13DE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150EA"/>
    <w:multiLevelType w:val="hybridMultilevel"/>
    <w:tmpl w:val="BB10E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F4F1D"/>
    <w:multiLevelType w:val="hybridMultilevel"/>
    <w:tmpl w:val="47C81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6634C"/>
    <w:multiLevelType w:val="hybridMultilevel"/>
    <w:tmpl w:val="70747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64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5" w15:restartNumberingAfterBreak="0">
    <w:nsid w:val="16F90225"/>
    <w:multiLevelType w:val="hybridMultilevel"/>
    <w:tmpl w:val="DB70E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305AB"/>
    <w:multiLevelType w:val="hybridMultilevel"/>
    <w:tmpl w:val="C7303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D4636"/>
    <w:multiLevelType w:val="hybridMultilevel"/>
    <w:tmpl w:val="99A8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650E2F"/>
    <w:multiLevelType w:val="hybridMultilevel"/>
    <w:tmpl w:val="97424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BA36CD"/>
    <w:multiLevelType w:val="hybridMultilevel"/>
    <w:tmpl w:val="13F2B3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88402B"/>
    <w:multiLevelType w:val="hybridMultilevel"/>
    <w:tmpl w:val="A7DC1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341FAE"/>
    <w:multiLevelType w:val="hybridMultilevel"/>
    <w:tmpl w:val="88E05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9A4F97"/>
    <w:multiLevelType w:val="hybridMultilevel"/>
    <w:tmpl w:val="230C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E74154"/>
    <w:multiLevelType w:val="hybridMultilevel"/>
    <w:tmpl w:val="DEA4F2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806919"/>
    <w:multiLevelType w:val="hybridMultilevel"/>
    <w:tmpl w:val="48E63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E977EC"/>
    <w:multiLevelType w:val="hybridMultilevel"/>
    <w:tmpl w:val="F4AE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F63934"/>
    <w:multiLevelType w:val="hybridMultilevel"/>
    <w:tmpl w:val="95E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1F5C5E"/>
    <w:multiLevelType w:val="hybridMultilevel"/>
    <w:tmpl w:val="9ADA2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FF41231"/>
    <w:multiLevelType w:val="hybridMultilevel"/>
    <w:tmpl w:val="FBE40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F3589"/>
    <w:multiLevelType w:val="hybridMultilevel"/>
    <w:tmpl w:val="AA52A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705F01"/>
    <w:multiLevelType w:val="hybridMultilevel"/>
    <w:tmpl w:val="E4CE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363475"/>
    <w:multiLevelType w:val="hybridMultilevel"/>
    <w:tmpl w:val="562EB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9A3674F"/>
    <w:multiLevelType w:val="hybridMultilevel"/>
    <w:tmpl w:val="D4EAB2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40C4EAA"/>
    <w:multiLevelType w:val="hybridMultilevel"/>
    <w:tmpl w:val="ACE42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4F94A3D"/>
    <w:multiLevelType w:val="hybridMultilevel"/>
    <w:tmpl w:val="85766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C6309D"/>
    <w:multiLevelType w:val="hybridMultilevel"/>
    <w:tmpl w:val="689A5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DEB05F4"/>
    <w:multiLevelType w:val="hybridMultilevel"/>
    <w:tmpl w:val="24C2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6503448">
    <w:abstractNumId w:val="4"/>
  </w:num>
  <w:num w:numId="2" w16cid:durableId="651763589">
    <w:abstractNumId w:val="19"/>
  </w:num>
  <w:num w:numId="3" w16cid:durableId="2134130078">
    <w:abstractNumId w:val="20"/>
  </w:num>
  <w:num w:numId="4" w16cid:durableId="407507128">
    <w:abstractNumId w:val="12"/>
  </w:num>
  <w:num w:numId="5" w16cid:durableId="1784812112">
    <w:abstractNumId w:val="2"/>
  </w:num>
  <w:num w:numId="6" w16cid:durableId="1805153846">
    <w:abstractNumId w:val="11"/>
  </w:num>
  <w:num w:numId="7" w16cid:durableId="1662536107">
    <w:abstractNumId w:val="3"/>
  </w:num>
  <w:num w:numId="8" w16cid:durableId="1747074021">
    <w:abstractNumId w:val="15"/>
  </w:num>
  <w:num w:numId="9" w16cid:durableId="1958176639">
    <w:abstractNumId w:val="10"/>
  </w:num>
  <w:num w:numId="10" w16cid:durableId="741023465">
    <w:abstractNumId w:val="24"/>
  </w:num>
  <w:num w:numId="11" w16cid:durableId="697127667">
    <w:abstractNumId w:val="0"/>
  </w:num>
  <w:num w:numId="12" w16cid:durableId="2122608981">
    <w:abstractNumId w:val="17"/>
  </w:num>
  <w:num w:numId="13" w16cid:durableId="1355500524">
    <w:abstractNumId w:val="7"/>
  </w:num>
  <w:num w:numId="14" w16cid:durableId="98765404">
    <w:abstractNumId w:val="1"/>
  </w:num>
  <w:num w:numId="15" w16cid:durableId="1354770759">
    <w:abstractNumId w:val="5"/>
  </w:num>
  <w:num w:numId="16" w16cid:durableId="236138017">
    <w:abstractNumId w:val="6"/>
  </w:num>
  <w:num w:numId="17" w16cid:durableId="805976790">
    <w:abstractNumId w:val="8"/>
  </w:num>
  <w:num w:numId="18" w16cid:durableId="178392734">
    <w:abstractNumId w:val="9"/>
  </w:num>
  <w:num w:numId="19" w16cid:durableId="556667208">
    <w:abstractNumId w:val="13"/>
  </w:num>
  <w:num w:numId="20" w16cid:durableId="1410079025">
    <w:abstractNumId w:val="21"/>
  </w:num>
  <w:num w:numId="21" w16cid:durableId="900365249">
    <w:abstractNumId w:val="23"/>
  </w:num>
  <w:num w:numId="22" w16cid:durableId="1376657419">
    <w:abstractNumId w:val="14"/>
  </w:num>
  <w:num w:numId="23" w16cid:durableId="1086223412">
    <w:abstractNumId w:val="25"/>
  </w:num>
  <w:num w:numId="24" w16cid:durableId="308676397">
    <w:abstractNumId w:val="26"/>
  </w:num>
  <w:num w:numId="25" w16cid:durableId="492987035">
    <w:abstractNumId w:val="18"/>
  </w:num>
  <w:num w:numId="26" w16cid:durableId="591281398">
    <w:abstractNumId w:val="22"/>
  </w:num>
  <w:num w:numId="27" w16cid:durableId="650017927">
    <w:abstractNumId w:val="16"/>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át Trần">
    <w15:presenceInfo w15:providerId="AD" w15:userId="S::tranvanphat@phattran.onmicrosoft.com::379bfc49-ec7e-423c-bdf1-bf3059c136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75F"/>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309"/>
    <w:rsid w:val="00040EB5"/>
    <w:rsid w:val="00044678"/>
    <w:rsid w:val="000558B2"/>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0D4B"/>
    <w:rsid w:val="000B1191"/>
    <w:rsid w:val="000B390C"/>
    <w:rsid w:val="000B3982"/>
    <w:rsid w:val="000B66E1"/>
    <w:rsid w:val="000B6B48"/>
    <w:rsid w:val="000C0355"/>
    <w:rsid w:val="000C0C34"/>
    <w:rsid w:val="000C2123"/>
    <w:rsid w:val="000C21EA"/>
    <w:rsid w:val="000C2F7A"/>
    <w:rsid w:val="000D1886"/>
    <w:rsid w:val="000D479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7DB"/>
    <w:rsid w:val="00116807"/>
    <w:rsid w:val="00124585"/>
    <w:rsid w:val="00125477"/>
    <w:rsid w:val="00131BFE"/>
    <w:rsid w:val="001321C0"/>
    <w:rsid w:val="00132777"/>
    <w:rsid w:val="001330D5"/>
    <w:rsid w:val="00135B3E"/>
    <w:rsid w:val="00135CD7"/>
    <w:rsid w:val="001404FB"/>
    <w:rsid w:val="00141512"/>
    <w:rsid w:val="00143182"/>
    <w:rsid w:val="001478DC"/>
    <w:rsid w:val="001539AA"/>
    <w:rsid w:val="001564A9"/>
    <w:rsid w:val="00157C09"/>
    <w:rsid w:val="001666EC"/>
    <w:rsid w:val="00166DC0"/>
    <w:rsid w:val="00175C0A"/>
    <w:rsid w:val="00177980"/>
    <w:rsid w:val="00183877"/>
    <w:rsid w:val="0018400B"/>
    <w:rsid w:val="00187FA6"/>
    <w:rsid w:val="0019042E"/>
    <w:rsid w:val="0019113C"/>
    <w:rsid w:val="00191908"/>
    <w:rsid w:val="00195EA0"/>
    <w:rsid w:val="00196F4E"/>
    <w:rsid w:val="001A0F5E"/>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120C"/>
    <w:rsid w:val="001F2541"/>
    <w:rsid w:val="001F27EF"/>
    <w:rsid w:val="001F2977"/>
    <w:rsid w:val="001F498B"/>
    <w:rsid w:val="00201249"/>
    <w:rsid w:val="00203AFF"/>
    <w:rsid w:val="00204059"/>
    <w:rsid w:val="002059F5"/>
    <w:rsid w:val="00207DC2"/>
    <w:rsid w:val="00211478"/>
    <w:rsid w:val="00211C79"/>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1DA7"/>
    <w:rsid w:val="00264743"/>
    <w:rsid w:val="0026479B"/>
    <w:rsid w:val="0027034D"/>
    <w:rsid w:val="00270A03"/>
    <w:rsid w:val="00275D29"/>
    <w:rsid w:val="00277258"/>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A7E0A"/>
    <w:rsid w:val="002B00F1"/>
    <w:rsid w:val="002B775F"/>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1C5C"/>
    <w:rsid w:val="002F2024"/>
    <w:rsid w:val="002F52FD"/>
    <w:rsid w:val="002F576F"/>
    <w:rsid w:val="00300BF6"/>
    <w:rsid w:val="003017B5"/>
    <w:rsid w:val="00304086"/>
    <w:rsid w:val="0030420D"/>
    <w:rsid w:val="003061E1"/>
    <w:rsid w:val="00307464"/>
    <w:rsid w:val="00310794"/>
    <w:rsid w:val="00312AA3"/>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2D0"/>
    <w:rsid w:val="00355416"/>
    <w:rsid w:val="00355638"/>
    <w:rsid w:val="003561A1"/>
    <w:rsid w:val="003611B1"/>
    <w:rsid w:val="00367562"/>
    <w:rsid w:val="00367D1D"/>
    <w:rsid w:val="0037409F"/>
    <w:rsid w:val="003767EA"/>
    <w:rsid w:val="00376CB0"/>
    <w:rsid w:val="003818D0"/>
    <w:rsid w:val="003819F6"/>
    <w:rsid w:val="00383875"/>
    <w:rsid w:val="00390CDA"/>
    <w:rsid w:val="00392238"/>
    <w:rsid w:val="00394013"/>
    <w:rsid w:val="00397818"/>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0D85"/>
    <w:rsid w:val="00421001"/>
    <w:rsid w:val="00421982"/>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076"/>
    <w:rsid w:val="004C5AFB"/>
    <w:rsid w:val="004C654D"/>
    <w:rsid w:val="004C6A89"/>
    <w:rsid w:val="004C6FF3"/>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27BC"/>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0BC5"/>
    <w:rsid w:val="00583B74"/>
    <w:rsid w:val="00586B53"/>
    <w:rsid w:val="00590FD9"/>
    <w:rsid w:val="00596856"/>
    <w:rsid w:val="00597AD0"/>
    <w:rsid w:val="005A0BF3"/>
    <w:rsid w:val="005A342D"/>
    <w:rsid w:val="005A5EF5"/>
    <w:rsid w:val="005B2BEB"/>
    <w:rsid w:val="005B3ED0"/>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3D86"/>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347F"/>
    <w:rsid w:val="006A5639"/>
    <w:rsid w:val="006A7C2E"/>
    <w:rsid w:val="006A7CFA"/>
    <w:rsid w:val="006B1799"/>
    <w:rsid w:val="006B29E8"/>
    <w:rsid w:val="006C0284"/>
    <w:rsid w:val="006C27E1"/>
    <w:rsid w:val="006C2EAE"/>
    <w:rsid w:val="006C36DE"/>
    <w:rsid w:val="006C4065"/>
    <w:rsid w:val="006C6E52"/>
    <w:rsid w:val="006C7977"/>
    <w:rsid w:val="006D05B7"/>
    <w:rsid w:val="006D0BC9"/>
    <w:rsid w:val="006D1207"/>
    <w:rsid w:val="006E03D3"/>
    <w:rsid w:val="006E0DEB"/>
    <w:rsid w:val="006E1B30"/>
    <w:rsid w:val="006E46F5"/>
    <w:rsid w:val="006F43A7"/>
    <w:rsid w:val="006F52D5"/>
    <w:rsid w:val="006F71C0"/>
    <w:rsid w:val="00715874"/>
    <w:rsid w:val="00715E62"/>
    <w:rsid w:val="00717A06"/>
    <w:rsid w:val="00721003"/>
    <w:rsid w:val="00724969"/>
    <w:rsid w:val="007258F2"/>
    <w:rsid w:val="00726043"/>
    <w:rsid w:val="00726E62"/>
    <w:rsid w:val="00727A8D"/>
    <w:rsid w:val="00727D22"/>
    <w:rsid w:val="00732C6A"/>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5312"/>
    <w:rsid w:val="0085744F"/>
    <w:rsid w:val="00861BEF"/>
    <w:rsid w:val="008630F6"/>
    <w:rsid w:val="00864E83"/>
    <w:rsid w:val="00867C2D"/>
    <w:rsid w:val="008715E3"/>
    <w:rsid w:val="008723D4"/>
    <w:rsid w:val="00872606"/>
    <w:rsid w:val="008730A8"/>
    <w:rsid w:val="00873E8E"/>
    <w:rsid w:val="008746D8"/>
    <w:rsid w:val="008770CF"/>
    <w:rsid w:val="00880584"/>
    <w:rsid w:val="008805B1"/>
    <w:rsid w:val="00880D36"/>
    <w:rsid w:val="00882AF5"/>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1E"/>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5070"/>
    <w:rsid w:val="00937DF5"/>
    <w:rsid w:val="009413C9"/>
    <w:rsid w:val="00942B81"/>
    <w:rsid w:val="00946108"/>
    <w:rsid w:val="009464C8"/>
    <w:rsid w:val="00947174"/>
    <w:rsid w:val="009504F1"/>
    <w:rsid w:val="00950B13"/>
    <w:rsid w:val="0095177D"/>
    <w:rsid w:val="00951B22"/>
    <w:rsid w:val="009527BD"/>
    <w:rsid w:val="00954D57"/>
    <w:rsid w:val="00955F62"/>
    <w:rsid w:val="009568D4"/>
    <w:rsid w:val="00957556"/>
    <w:rsid w:val="009600A1"/>
    <w:rsid w:val="00961EA9"/>
    <w:rsid w:val="00963AE5"/>
    <w:rsid w:val="00966EDC"/>
    <w:rsid w:val="00967555"/>
    <w:rsid w:val="00971934"/>
    <w:rsid w:val="00972F5F"/>
    <w:rsid w:val="00975899"/>
    <w:rsid w:val="0097682F"/>
    <w:rsid w:val="00977569"/>
    <w:rsid w:val="009808D1"/>
    <w:rsid w:val="009814B7"/>
    <w:rsid w:val="0098167D"/>
    <w:rsid w:val="00982322"/>
    <w:rsid w:val="00983C8D"/>
    <w:rsid w:val="0098473B"/>
    <w:rsid w:val="00987495"/>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64D"/>
    <w:rsid w:val="00A34BC9"/>
    <w:rsid w:val="00A34F50"/>
    <w:rsid w:val="00A35180"/>
    <w:rsid w:val="00A4299A"/>
    <w:rsid w:val="00A430B3"/>
    <w:rsid w:val="00A43B20"/>
    <w:rsid w:val="00A45914"/>
    <w:rsid w:val="00A514F1"/>
    <w:rsid w:val="00A54BBB"/>
    <w:rsid w:val="00A60753"/>
    <w:rsid w:val="00A628D6"/>
    <w:rsid w:val="00A636F5"/>
    <w:rsid w:val="00A70634"/>
    <w:rsid w:val="00A7224B"/>
    <w:rsid w:val="00A74276"/>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A3044"/>
    <w:rsid w:val="00BB0021"/>
    <w:rsid w:val="00BB2B2A"/>
    <w:rsid w:val="00BB32B9"/>
    <w:rsid w:val="00BB39BF"/>
    <w:rsid w:val="00BB3A43"/>
    <w:rsid w:val="00BB4AB7"/>
    <w:rsid w:val="00BB6C44"/>
    <w:rsid w:val="00BB7956"/>
    <w:rsid w:val="00BC0322"/>
    <w:rsid w:val="00BC0FC7"/>
    <w:rsid w:val="00BC2BCD"/>
    <w:rsid w:val="00BC78BD"/>
    <w:rsid w:val="00BD4012"/>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5CA4"/>
    <w:rsid w:val="00C9610E"/>
    <w:rsid w:val="00C9714D"/>
    <w:rsid w:val="00CA0169"/>
    <w:rsid w:val="00CA19BF"/>
    <w:rsid w:val="00CA1C39"/>
    <w:rsid w:val="00CA2D06"/>
    <w:rsid w:val="00CA38DC"/>
    <w:rsid w:val="00CA60D8"/>
    <w:rsid w:val="00CA6126"/>
    <w:rsid w:val="00CB03FF"/>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2BB"/>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50CD"/>
    <w:rsid w:val="00D26870"/>
    <w:rsid w:val="00D270F3"/>
    <w:rsid w:val="00D3241C"/>
    <w:rsid w:val="00D3480A"/>
    <w:rsid w:val="00D4148C"/>
    <w:rsid w:val="00D43FC9"/>
    <w:rsid w:val="00D47C95"/>
    <w:rsid w:val="00D505E2"/>
    <w:rsid w:val="00D54CFA"/>
    <w:rsid w:val="00D606DC"/>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17C1"/>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7E0"/>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26F00"/>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529D"/>
    <w:rsid w:val="00E76F95"/>
    <w:rsid w:val="00E77502"/>
    <w:rsid w:val="00E81A08"/>
    <w:rsid w:val="00E825E6"/>
    <w:rsid w:val="00E8556E"/>
    <w:rsid w:val="00E855A4"/>
    <w:rsid w:val="00E86DA8"/>
    <w:rsid w:val="00E87738"/>
    <w:rsid w:val="00E915BE"/>
    <w:rsid w:val="00E92951"/>
    <w:rsid w:val="00E93B34"/>
    <w:rsid w:val="00E93E19"/>
    <w:rsid w:val="00EA4EF2"/>
    <w:rsid w:val="00EA7C27"/>
    <w:rsid w:val="00EC037A"/>
    <w:rsid w:val="00EC31B9"/>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EF78D6"/>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6FA1"/>
    <w:rsid w:val="00F4790C"/>
    <w:rsid w:val="00F47BB7"/>
    <w:rsid w:val="00F47D2C"/>
    <w:rsid w:val="00F47D58"/>
    <w:rsid w:val="00F525F7"/>
    <w:rsid w:val="00F548CA"/>
    <w:rsid w:val="00F549BF"/>
    <w:rsid w:val="00F55DED"/>
    <w:rsid w:val="00F6183C"/>
    <w:rsid w:val="00F622AA"/>
    <w:rsid w:val="00F6695B"/>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D6DC1"/>
    <w:rsid w:val="00FE2820"/>
    <w:rsid w:val="00FE2EC9"/>
    <w:rsid w:val="00FE490C"/>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31B4B"/>
  <w15:docId w15:val="{99711709-8BCA-4AA5-A0D4-717DEDE08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UnresolvedMention5">
    <w:name w:val="Unresolved Mention5"/>
    <w:basedOn w:val="DefaultParagraphFont"/>
    <w:uiPriority w:val="99"/>
    <w:semiHidden/>
    <w:unhideWhenUsed/>
    <w:rsid w:val="00F772AD"/>
    <w:rPr>
      <w:color w:val="605E5C"/>
      <w:shd w:val="clear" w:color="auto" w:fill="E1DFDD"/>
    </w:rPr>
  </w:style>
  <w:style w:type="paragraph" w:styleId="Revision">
    <w:name w:val="Revision"/>
    <w:hidden/>
    <w:uiPriority w:val="99"/>
    <w:semiHidden/>
    <w:rsid w:val="003552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202841">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7884799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696272977">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71986283">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425107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89269546">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2788943">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4.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chart" Target="charts/chart1.xml"/><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tt\Documents\Template_Bao_Cao\Template_Khoa_gui\TemplateBaoCaoMonHoc_KhoaCNTT.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a:t>
            </a:r>
            <a:r>
              <a:rPr lang="en-US" baseline="0"/>
              <a:t> runtime of the theoretical execution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Sheet1!$B$1</c:f>
              <c:strCache>
                <c:ptCount val="1"/>
                <c:pt idx="0">
                  <c:v>Runtime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Sheet1!$B$2:$B$11</c:f>
              <c:numCache>
                <c:formatCode>General</c:formatCode>
                <c:ptCount val="10"/>
                <c:pt idx="0">
                  <c:v>10000000</c:v>
                </c:pt>
                <c:pt idx="1">
                  <c:v>80000000</c:v>
                </c:pt>
                <c:pt idx="2">
                  <c:v>270000000</c:v>
                </c:pt>
                <c:pt idx="3">
                  <c:v>640000000</c:v>
                </c:pt>
                <c:pt idx="4">
                  <c:v>1250000000</c:v>
                </c:pt>
                <c:pt idx="5">
                  <c:v>2160000000</c:v>
                </c:pt>
                <c:pt idx="6">
                  <c:v>3430000000</c:v>
                </c:pt>
                <c:pt idx="7">
                  <c:v>5120000000</c:v>
                </c:pt>
                <c:pt idx="8">
                  <c:v>7290000000</c:v>
                </c:pt>
                <c:pt idx="9">
                  <c:v>10000000000</c:v>
                </c:pt>
              </c:numCache>
            </c:numRef>
          </c:val>
          <c:smooth val="0"/>
          <c:extLst>
            <c:ext xmlns:c16="http://schemas.microsoft.com/office/drawing/2014/chart" uri="{C3380CC4-5D6E-409C-BE32-E72D297353CC}">
              <c16:uniqueId val="{00000000-8AC2-40C5-8187-9CFC3A4E31F9}"/>
            </c:ext>
          </c:extLst>
        </c:ser>
        <c:dLbls>
          <c:showLegendKey val="0"/>
          <c:showVal val="0"/>
          <c:showCatName val="0"/>
          <c:showSerName val="0"/>
          <c:showPercent val="0"/>
          <c:showBubbleSize val="0"/>
        </c:dLbls>
        <c:marker val="1"/>
        <c:smooth val="0"/>
        <c:axId val="301574255"/>
        <c:axId val="309032527"/>
        <c:extLst>
          <c:ext xmlns:c15="http://schemas.microsoft.com/office/drawing/2012/chart" uri="{02D57815-91ED-43cb-92C2-25804820EDAC}">
            <c15:filteredLineSeries>
              <c15:ser>
                <c:idx val="0"/>
                <c:order val="0"/>
                <c:tx>
                  <c:strRef>
                    <c:extLst>
                      <c:ext uri="{02D57815-91ED-43cb-92C2-25804820EDAC}">
                        <c15:formulaRef>
                          <c15:sqref>Sheet1!$A$1</c15:sqref>
                        </c15:formulaRef>
                      </c:ext>
                    </c:extLst>
                    <c:strCache>
                      <c:ptCount val="1"/>
                      <c:pt idx="0">
                        <c:v>Size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Sheet1!$A$2:$A$11</c15:sqref>
                        </c15:formulaRef>
                      </c:ext>
                    </c:extLst>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extLst>
                      <c:ext uri="{02D57815-91ED-43cb-92C2-25804820EDAC}">
                        <c15:formulaRef>
                          <c15:sqref>Sheet1!$A$2:$A$11</c15:sqref>
                        </c15:formulaRef>
                      </c:ext>
                    </c:extLst>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val>
                <c:smooth val="0"/>
                <c:extLst>
                  <c:ext xmlns:c16="http://schemas.microsoft.com/office/drawing/2014/chart" uri="{C3380CC4-5D6E-409C-BE32-E72D297353CC}">
                    <c16:uniqueId val="{00000001-8AC2-40C5-8187-9CFC3A4E31F9}"/>
                  </c:ext>
                </c:extLst>
              </c15:ser>
            </c15:filteredLineSeries>
          </c:ext>
        </c:extLst>
      </c:lineChart>
      <c:catAx>
        <c:axId val="3015742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uncertain datasets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032527"/>
        <c:crosses val="autoZero"/>
        <c:auto val="1"/>
        <c:lblAlgn val="ctr"/>
        <c:lblOffset val="100"/>
        <c:noMultiLvlLbl val="0"/>
      </c:catAx>
      <c:valAx>
        <c:axId val="309032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574255"/>
        <c:crosses val="autoZero"/>
        <c:crossBetween val="between"/>
        <c:dispUnits>
          <c:builtInUnit val="b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Bernecker</b:Tag>
    <b:SourceType>JournalArticle</b:SourceType>
    <b:Guid>{D6279C0A-AF06-414D-812D-A7D50B1B49DE}</b:Guid>
    <b:Author>
      <b:Author>
        <b:NameList>
          <b:Person>
            <b:Last>Thomas Bernecker</b:Last>
            <b:First>Hans-Peter</b:First>
            <b:Middle>Kriegel, Matthias Renz, Florian Verhein,</b:Middle>
          </b:Person>
        </b:NameList>
      </b:Author>
    </b:Author>
    <b:Title>Probabilistic Frequent Itemset Mining in Uncertain</b:Title>
    <b:Year>2009</b:Year>
    <b:Pages>122-124</b:Pages>
    <b:RefOrder>1</b:RefOrder>
  </b:Source>
  <b:Source>
    <b:Tag>ZLi</b:Tag>
    <b:SourceType>JournalArticle</b:SourceType>
    <b:Guid>{F8CA89E6-752F-4156-AD9F-F6D652B3F471}</b:Guid>
    <b:Author>
      <b:Author>
        <b:NameList>
          <b:Person>
            <b:Last>Z. Li</b:Last>
            <b:First>F.</b:First>
            <b:Middle>Chen, J. Wu, Z. Liu, and W. Liu</b:Middle>
          </b:Person>
        </b:NameList>
      </b:Author>
    </b:Author>
    <b:Title>Efficient weighted probabilistic frequent itemset mining in</b:Title>
    <b:JournalName>Expert Systems</b:JournalName>
    <b:Volume>38</b:Volume>
    <b:RefOrder>2</b:RefOrder>
  </b:Source>
</b:Sources>
</file>

<file path=customXml/itemProps1.xml><?xml version="1.0" encoding="utf-8"?>
<ds:datastoreItem xmlns:ds="http://schemas.openxmlformats.org/officeDocument/2006/customXml" ds:itemID="{28CF0A8C-9854-486C-AA7E-BDDB56786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TotalTime>147</TotalTime>
  <Pages>38</Pages>
  <Words>5501</Words>
  <Characters>31362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Phát Trần</dc:creator>
  <cp:lastModifiedBy>Phát Trần</cp:lastModifiedBy>
  <cp:revision>8</cp:revision>
  <cp:lastPrinted>2021-05-03T07:17:00Z</cp:lastPrinted>
  <dcterms:created xsi:type="dcterms:W3CDTF">2023-12-19T07:04:00Z</dcterms:created>
  <dcterms:modified xsi:type="dcterms:W3CDTF">2023-12-21T04:40:00Z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MSIP_Label_defa4170-0d19-0005-0004-bc88714345d2_Enabled">
    <vt:lpwstr>true</vt:lpwstr>
  </property>
  <property fmtid="{D5CDD505-2E9C-101B-9397-08002B2CF9AE}" pid="5" name="MSIP_Label_defa4170-0d19-0005-0004-bc88714345d2_SetDate">
    <vt:lpwstr>2023-12-03T04:29:47Z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b1681ce1-ecdb-44b6-b586-a3534f2faa08</vt:lpwstr>
  </property>
  <property fmtid="{D5CDD505-2E9C-101B-9397-08002B2CF9AE}" pid="9" name="MSIP_Label_defa4170-0d19-0005-0004-bc88714345d2_ActionId">
    <vt:lpwstr>df105584-ec7f-434f-b815-dcf7eaf089c6</vt:lpwstr>
  </property>
  <property fmtid="{D5CDD505-2E9C-101B-9397-08002B2CF9AE}" pid="10" name="MSIP_Label_defa4170-0d19-0005-0004-bc88714345d2_ContentBits">
    <vt:lpwstr>0</vt:lpwstr>
  </property>
</Properties>
</file>